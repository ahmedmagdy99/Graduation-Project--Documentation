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C25BB" w14:textId="533126EE" w:rsidR="0064703E" w:rsidRDefault="0064703E" w:rsidP="00336637">
      <w:pPr>
        <w:pStyle w:val="Title"/>
        <w:jc w:val="center"/>
        <w:rPr>
          <w:ins w:id="0" w:author="Ahmed Magdy" w:date="2021-03-15T17:23:00Z"/>
          <w:rFonts w:asciiTheme="minorBidi" w:hAnsiTheme="minorBidi" w:cstheme="minorBidi"/>
          <w:b/>
          <w:bCs/>
          <w:u w:val="single"/>
        </w:rPr>
      </w:pPr>
      <w:r w:rsidRPr="00193738">
        <w:rPr>
          <w:rFonts w:asciiTheme="minorBidi" w:hAnsiTheme="minorBidi" w:cstheme="minorBidi"/>
          <w:b/>
          <w:bCs/>
          <w:u w:val="single"/>
          <w:rPrChange w:id="1" w:author="Ahmed Magdy" w:date="2021-02-10T22:04:00Z">
            <w:rPr>
              <w:b/>
              <w:bCs/>
            </w:rPr>
          </w:rPrChange>
        </w:rPr>
        <w:t>Visionalyst</w:t>
      </w:r>
    </w:p>
    <w:p w14:paraId="1FAF6BC7" w14:textId="27C679AD" w:rsidR="00336637" w:rsidRDefault="00336637" w:rsidP="00336637">
      <w:pPr>
        <w:rPr>
          <w:ins w:id="2" w:author="Ahmed Magdy" w:date="2021-03-15T17:23:00Z"/>
        </w:rPr>
      </w:pPr>
    </w:p>
    <w:p w14:paraId="7E518404" w14:textId="47E252D1" w:rsidR="00336637" w:rsidRPr="00336637" w:rsidRDefault="00336637">
      <w:pPr>
        <w:rPr>
          <w:ins w:id="3" w:author="Ahmed Magdy" w:date="2021-03-15T17:23:00Z"/>
          <w:rFonts w:asciiTheme="minorBidi" w:hAnsiTheme="minorBidi"/>
          <w:b/>
          <w:bCs/>
          <w:color w:val="5B9BD5" w:themeColor="accent1"/>
          <w:sz w:val="32"/>
          <w:szCs w:val="32"/>
          <w:rPrChange w:id="4" w:author="Ahmed Magdy" w:date="2021-03-15T17:26:00Z">
            <w:rPr>
              <w:ins w:id="5" w:author="Ahmed Magdy" w:date="2021-03-15T17:23:00Z"/>
            </w:rPr>
          </w:rPrChange>
        </w:rPr>
      </w:pPr>
      <w:ins w:id="6" w:author="Ahmed Magdy" w:date="2021-03-15T17:23:00Z">
        <w:r w:rsidRPr="00336637">
          <w:rPr>
            <w:rFonts w:asciiTheme="minorBidi" w:hAnsiTheme="minorBidi"/>
            <w:b/>
            <w:bCs/>
            <w:color w:val="5B9BD5" w:themeColor="accent1"/>
            <w:sz w:val="32"/>
            <w:szCs w:val="32"/>
            <w:rPrChange w:id="7" w:author="Ahmed Magdy" w:date="2021-03-15T17:26:00Z">
              <w:rPr/>
            </w:rPrChange>
          </w:rPr>
          <w:t>Outline</w:t>
        </w:r>
      </w:ins>
    </w:p>
    <w:p w14:paraId="3D195A48" w14:textId="77777777" w:rsidR="00336637" w:rsidRPr="00336637" w:rsidRDefault="00336637">
      <w:pPr>
        <w:pStyle w:val="Default"/>
        <w:ind w:left="720"/>
        <w:rPr>
          <w:rFonts w:asciiTheme="minorBidi" w:hAnsiTheme="minorBidi"/>
          <w:rPrChange w:id="8" w:author="Ahmed Magdy" w:date="2021-03-15T17:24:00Z">
            <w:rPr/>
          </w:rPrChange>
        </w:rPr>
        <w:pPrChange w:id="9" w:author="Ahmed Magdy" w:date="2021-03-15T17:24:00Z">
          <w:pPr/>
        </w:pPrChange>
      </w:pPr>
      <w:r w:rsidRPr="00336637">
        <w:rPr>
          <w:rFonts w:asciiTheme="minorBidi" w:hAnsiTheme="minorBidi" w:cstheme="minorBidi"/>
          <w:color w:val="auto"/>
          <w:rPrChange w:id="10" w:author="Ahmed Magdy" w:date="2021-03-15T17:24:00Z">
            <w:rPr/>
          </w:rPrChange>
        </w:rPr>
        <w:t xml:space="preserve">1. INTRODUCTION </w:t>
      </w:r>
    </w:p>
    <w:p w14:paraId="10A954E0" w14:textId="77777777" w:rsidR="00336637" w:rsidRPr="00336637" w:rsidRDefault="00336637">
      <w:pPr>
        <w:pStyle w:val="Default"/>
        <w:ind w:left="1440"/>
        <w:rPr>
          <w:rFonts w:asciiTheme="minorBidi" w:hAnsiTheme="minorBidi"/>
          <w:rPrChange w:id="11" w:author="Ahmed Magdy" w:date="2021-03-15T17:24:00Z">
            <w:rPr/>
          </w:rPrChange>
        </w:rPr>
        <w:pPrChange w:id="12" w:author="Ahmed Magdy" w:date="2021-03-15T17:24:00Z">
          <w:pPr>
            <w:ind w:left="720"/>
          </w:pPr>
        </w:pPrChange>
      </w:pPr>
      <w:r w:rsidRPr="00336637">
        <w:rPr>
          <w:rFonts w:asciiTheme="minorBidi" w:hAnsiTheme="minorBidi" w:cstheme="minorBidi"/>
          <w:color w:val="auto"/>
          <w:rPrChange w:id="13" w:author="Ahmed Magdy" w:date="2021-03-15T17:24:00Z">
            <w:rPr/>
          </w:rPrChange>
        </w:rPr>
        <w:t xml:space="preserve">1.1 Problem statement </w:t>
      </w:r>
    </w:p>
    <w:p w14:paraId="4B29CB40" w14:textId="77777777" w:rsidR="00336637" w:rsidRPr="00336637" w:rsidRDefault="00336637">
      <w:pPr>
        <w:pStyle w:val="Default"/>
        <w:ind w:left="1440"/>
        <w:rPr>
          <w:rFonts w:asciiTheme="minorBidi" w:hAnsiTheme="minorBidi"/>
          <w:rPrChange w:id="14" w:author="Ahmed Magdy" w:date="2021-03-15T17:24:00Z">
            <w:rPr/>
          </w:rPrChange>
        </w:rPr>
        <w:pPrChange w:id="15" w:author="Ahmed Magdy" w:date="2021-03-15T17:24:00Z">
          <w:pPr>
            <w:ind w:left="720"/>
          </w:pPr>
        </w:pPrChange>
      </w:pPr>
      <w:r w:rsidRPr="00336637">
        <w:rPr>
          <w:rFonts w:asciiTheme="minorBidi" w:hAnsiTheme="minorBidi" w:cstheme="minorBidi"/>
          <w:color w:val="auto"/>
          <w:rPrChange w:id="16" w:author="Ahmed Magdy" w:date="2021-03-15T17:24:00Z">
            <w:rPr/>
          </w:rPrChange>
        </w:rPr>
        <w:t xml:space="preserve">1.2 Background </w:t>
      </w:r>
    </w:p>
    <w:p w14:paraId="1D6720BB" w14:textId="77777777" w:rsidR="00336637" w:rsidRPr="00336637" w:rsidRDefault="00336637">
      <w:pPr>
        <w:pStyle w:val="Default"/>
        <w:ind w:left="1440"/>
        <w:rPr>
          <w:rFonts w:asciiTheme="minorBidi" w:hAnsiTheme="minorBidi"/>
          <w:rPrChange w:id="17" w:author="Ahmed Magdy" w:date="2021-03-15T17:24:00Z">
            <w:rPr/>
          </w:rPrChange>
        </w:rPr>
        <w:pPrChange w:id="18" w:author="Ahmed Magdy" w:date="2021-03-15T17:24:00Z">
          <w:pPr>
            <w:ind w:left="720"/>
          </w:pPr>
        </w:pPrChange>
      </w:pPr>
      <w:r w:rsidRPr="00336637">
        <w:rPr>
          <w:rFonts w:asciiTheme="minorBidi" w:hAnsiTheme="minorBidi" w:cstheme="minorBidi"/>
          <w:color w:val="auto"/>
          <w:rPrChange w:id="19" w:author="Ahmed Magdy" w:date="2021-03-15T17:24:00Z">
            <w:rPr/>
          </w:rPrChange>
        </w:rPr>
        <w:t xml:space="preserve">1.3 System purpose </w:t>
      </w:r>
    </w:p>
    <w:p w14:paraId="185F6E8B" w14:textId="77777777" w:rsidR="00336637" w:rsidRPr="00336637" w:rsidRDefault="00336637">
      <w:pPr>
        <w:pStyle w:val="Default"/>
        <w:ind w:left="1440"/>
        <w:rPr>
          <w:rFonts w:asciiTheme="minorBidi" w:hAnsiTheme="minorBidi"/>
          <w:rPrChange w:id="20" w:author="Ahmed Magdy" w:date="2021-03-15T17:24:00Z">
            <w:rPr/>
          </w:rPrChange>
        </w:rPr>
        <w:pPrChange w:id="21" w:author="Ahmed Magdy" w:date="2021-03-15T17:24:00Z">
          <w:pPr>
            <w:ind w:left="720"/>
          </w:pPr>
        </w:pPrChange>
      </w:pPr>
      <w:r w:rsidRPr="00336637">
        <w:rPr>
          <w:rFonts w:asciiTheme="minorBidi" w:hAnsiTheme="minorBidi" w:cstheme="minorBidi"/>
          <w:color w:val="auto"/>
          <w:rPrChange w:id="22" w:author="Ahmed Magdy" w:date="2021-03-15T17:24:00Z">
            <w:rPr/>
          </w:rPrChange>
        </w:rPr>
        <w:t xml:space="preserve">1.4 System scope </w:t>
      </w:r>
    </w:p>
    <w:p w14:paraId="20207E59" w14:textId="77777777" w:rsidR="00336637" w:rsidRPr="00336637" w:rsidRDefault="00336637">
      <w:pPr>
        <w:pStyle w:val="Default"/>
        <w:ind w:left="1440"/>
        <w:rPr>
          <w:rFonts w:asciiTheme="minorBidi" w:hAnsiTheme="minorBidi"/>
          <w:rPrChange w:id="23" w:author="Ahmed Magdy" w:date="2021-03-15T17:24:00Z">
            <w:rPr/>
          </w:rPrChange>
        </w:rPr>
        <w:pPrChange w:id="24" w:author="Ahmed Magdy" w:date="2021-03-15T17:24:00Z">
          <w:pPr>
            <w:ind w:left="720"/>
          </w:pPr>
        </w:pPrChange>
      </w:pPr>
      <w:r w:rsidRPr="00336637">
        <w:rPr>
          <w:rFonts w:asciiTheme="minorBidi" w:hAnsiTheme="minorBidi" w:cstheme="minorBidi"/>
          <w:color w:val="auto"/>
          <w:rPrChange w:id="25" w:author="Ahmed Magdy" w:date="2021-03-15T17:24:00Z">
            <w:rPr/>
          </w:rPrChange>
        </w:rPr>
        <w:t xml:space="preserve">1.5 System objectives and acceptance criteria </w:t>
      </w:r>
    </w:p>
    <w:p w14:paraId="199BEA7C" w14:textId="77777777" w:rsidR="00336637" w:rsidRPr="00336637" w:rsidRDefault="00336637">
      <w:pPr>
        <w:pStyle w:val="Default"/>
        <w:ind w:left="2160"/>
        <w:rPr>
          <w:rFonts w:asciiTheme="minorBidi" w:hAnsiTheme="minorBidi"/>
          <w:rPrChange w:id="26" w:author="Ahmed Magdy" w:date="2021-03-15T17:24:00Z">
            <w:rPr/>
          </w:rPrChange>
        </w:rPr>
        <w:pPrChange w:id="27" w:author="Ahmed Magdy" w:date="2021-03-15T17:24:00Z">
          <w:pPr>
            <w:ind w:left="1440"/>
          </w:pPr>
        </w:pPrChange>
      </w:pPr>
      <w:r w:rsidRPr="00336637">
        <w:rPr>
          <w:rFonts w:asciiTheme="minorBidi" w:hAnsiTheme="minorBidi" w:cstheme="minorBidi"/>
          <w:color w:val="auto"/>
          <w:rPrChange w:id="28" w:author="Ahmed Magdy" w:date="2021-03-15T17:24:00Z">
            <w:rPr/>
          </w:rPrChange>
        </w:rPr>
        <w:t xml:space="preserve">1.5.1 Objectives </w:t>
      </w:r>
    </w:p>
    <w:p w14:paraId="0D7F5BD6" w14:textId="77777777" w:rsidR="00336637" w:rsidRPr="00336637" w:rsidRDefault="00336637">
      <w:pPr>
        <w:pStyle w:val="Default"/>
        <w:ind w:left="2160"/>
        <w:rPr>
          <w:rFonts w:asciiTheme="minorBidi" w:hAnsiTheme="minorBidi"/>
          <w:rPrChange w:id="29" w:author="Ahmed Magdy" w:date="2021-03-15T17:24:00Z">
            <w:rPr/>
          </w:rPrChange>
        </w:rPr>
        <w:pPrChange w:id="30" w:author="Ahmed Magdy" w:date="2021-03-15T17:24:00Z">
          <w:pPr>
            <w:ind w:left="1440"/>
          </w:pPr>
        </w:pPrChange>
      </w:pPr>
      <w:r w:rsidRPr="00336637">
        <w:rPr>
          <w:rFonts w:asciiTheme="minorBidi" w:hAnsiTheme="minorBidi" w:cstheme="minorBidi"/>
          <w:color w:val="auto"/>
          <w:rPrChange w:id="31" w:author="Ahmed Magdy" w:date="2021-03-15T17:24:00Z">
            <w:rPr/>
          </w:rPrChange>
        </w:rPr>
        <w:t xml:space="preserve">1.5.2 Success criteria necessary for the project </w:t>
      </w:r>
    </w:p>
    <w:p w14:paraId="69F2CA7A" w14:textId="77777777" w:rsidR="00336637" w:rsidRPr="00336637" w:rsidRDefault="00336637">
      <w:pPr>
        <w:pStyle w:val="Default"/>
        <w:ind w:left="1440"/>
        <w:rPr>
          <w:rFonts w:asciiTheme="minorBidi" w:hAnsiTheme="minorBidi"/>
          <w:rPrChange w:id="32" w:author="Ahmed Magdy" w:date="2021-03-15T17:24:00Z">
            <w:rPr/>
          </w:rPrChange>
        </w:rPr>
        <w:pPrChange w:id="33" w:author="Ahmed Magdy" w:date="2021-03-15T17:24:00Z">
          <w:pPr>
            <w:ind w:left="720"/>
          </w:pPr>
        </w:pPrChange>
      </w:pPr>
      <w:r w:rsidRPr="00336637">
        <w:rPr>
          <w:rFonts w:asciiTheme="minorBidi" w:hAnsiTheme="minorBidi" w:cstheme="minorBidi"/>
          <w:color w:val="auto"/>
          <w:rPrChange w:id="34" w:author="Ahmed Magdy" w:date="2021-03-15T17:24:00Z">
            <w:rPr/>
          </w:rPrChange>
        </w:rPr>
        <w:t xml:space="preserve">1.6 Life cycle model </w:t>
      </w:r>
    </w:p>
    <w:p w14:paraId="224E8AD5" w14:textId="77777777" w:rsidR="00336637" w:rsidRPr="00336637" w:rsidRDefault="00336637">
      <w:pPr>
        <w:pStyle w:val="Default"/>
        <w:ind w:left="1440"/>
        <w:rPr>
          <w:rFonts w:asciiTheme="minorBidi" w:hAnsiTheme="minorBidi"/>
          <w:rPrChange w:id="35" w:author="Ahmed Magdy" w:date="2021-03-15T17:24:00Z">
            <w:rPr/>
          </w:rPrChange>
        </w:rPr>
        <w:pPrChange w:id="36" w:author="Ahmed Magdy" w:date="2021-03-15T17:24:00Z">
          <w:pPr>
            <w:ind w:left="720"/>
          </w:pPr>
        </w:pPrChange>
      </w:pPr>
      <w:r w:rsidRPr="00336637">
        <w:rPr>
          <w:rFonts w:asciiTheme="minorBidi" w:hAnsiTheme="minorBidi" w:cstheme="minorBidi"/>
          <w:color w:val="auto"/>
          <w:rPrChange w:id="37" w:author="Ahmed Magdy" w:date="2021-03-15T17:24:00Z">
            <w:rPr/>
          </w:rPrChange>
        </w:rPr>
        <w:t xml:space="preserve">1.7 System methodology </w:t>
      </w:r>
    </w:p>
    <w:p w14:paraId="3A30BF0F" w14:textId="77777777" w:rsidR="00336637" w:rsidRPr="00336637" w:rsidRDefault="00336637">
      <w:pPr>
        <w:pStyle w:val="Default"/>
        <w:ind w:left="1440"/>
        <w:rPr>
          <w:rFonts w:asciiTheme="minorBidi" w:hAnsiTheme="minorBidi"/>
          <w:rPrChange w:id="38" w:author="Ahmed Magdy" w:date="2021-03-15T17:24:00Z">
            <w:rPr/>
          </w:rPrChange>
        </w:rPr>
        <w:pPrChange w:id="39" w:author="Ahmed Magdy" w:date="2021-03-15T17:24:00Z">
          <w:pPr>
            <w:ind w:left="720"/>
          </w:pPr>
        </w:pPrChange>
      </w:pPr>
      <w:r w:rsidRPr="00336637">
        <w:rPr>
          <w:rFonts w:asciiTheme="minorBidi" w:hAnsiTheme="minorBidi" w:cstheme="minorBidi"/>
          <w:color w:val="auto"/>
          <w:rPrChange w:id="40" w:author="Ahmed Magdy" w:date="2021-03-15T17:24:00Z">
            <w:rPr/>
          </w:rPrChange>
        </w:rPr>
        <w:t xml:space="preserve">1.8 Solution statement </w:t>
      </w:r>
    </w:p>
    <w:p w14:paraId="7B1E6655" w14:textId="77777777" w:rsidR="00336637" w:rsidRPr="00336637" w:rsidRDefault="00336637">
      <w:pPr>
        <w:pStyle w:val="Default"/>
        <w:ind w:left="2160"/>
        <w:rPr>
          <w:rFonts w:asciiTheme="minorBidi" w:hAnsiTheme="minorBidi"/>
          <w:rPrChange w:id="41" w:author="Ahmed Magdy" w:date="2021-03-15T17:24:00Z">
            <w:rPr/>
          </w:rPrChange>
        </w:rPr>
        <w:pPrChange w:id="42" w:author="Ahmed Magdy" w:date="2021-03-15T17:24:00Z">
          <w:pPr>
            <w:ind w:left="1440"/>
          </w:pPr>
        </w:pPrChange>
      </w:pPr>
      <w:r w:rsidRPr="00336637">
        <w:rPr>
          <w:rFonts w:asciiTheme="minorBidi" w:hAnsiTheme="minorBidi" w:cstheme="minorBidi"/>
          <w:color w:val="auto"/>
          <w:rPrChange w:id="43" w:author="Ahmed Magdy" w:date="2021-03-15T17:24:00Z">
            <w:rPr/>
          </w:rPrChange>
        </w:rPr>
        <w:t xml:space="preserve">1.8.1 System overview </w:t>
      </w:r>
    </w:p>
    <w:p w14:paraId="5848BA72" w14:textId="77777777" w:rsidR="00336637" w:rsidRPr="00336637" w:rsidRDefault="00336637">
      <w:pPr>
        <w:pStyle w:val="Default"/>
        <w:ind w:left="2160"/>
        <w:rPr>
          <w:rFonts w:asciiTheme="minorBidi" w:hAnsiTheme="minorBidi"/>
          <w:rPrChange w:id="44" w:author="Ahmed Magdy" w:date="2021-03-15T17:24:00Z">
            <w:rPr/>
          </w:rPrChange>
        </w:rPr>
        <w:pPrChange w:id="45" w:author="Ahmed Magdy" w:date="2021-03-15T17:24:00Z">
          <w:pPr>
            <w:ind w:left="1440"/>
          </w:pPr>
        </w:pPrChange>
      </w:pPr>
      <w:r w:rsidRPr="00336637">
        <w:rPr>
          <w:rFonts w:asciiTheme="minorBidi" w:hAnsiTheme="minorBidi" w:cstheme="minorBidi"/>
          <w:color w:val="auto"/>
          <w:rPrChange w:id="46" w:author="Ahmed Magdy" w:date="2021-03-15T17:24:00Z">
            <w:rPr/>
          </w:rPrChange>
        </w:rPr>
        <w:t xml:space="preserve">1.8.2 Limitations </w:t>
      </w:r>
    </w:p>
    <w:p w14:paraId="79259315" w14:textId="77777777" w:rsidR="00336637" w:rsidRPr="00336637" w:rsidRDefault="00336637">
      <w:pPr>
        <w:pStyle w:val="Default"/>
        <w:ind w:left="1440"/>
        <w:rPr>
          <w:rFonts w:asciiTheme="minorBidi" w:hAnsiTheme="minorBidi"/>
          <w:rPrChange w:id="47" w:author="Ahmed Magdy" w:date="2021-03-15T17:24:00Z">
            <w:rPr/>
          </w:rPrChange>
        </w:rPr>
        <w:pPrChange w:id="48" w:author="Ahmed Magdy" w:date="2021-03-15T17:24:00Z">
          <w:pPr>
            <w:ind w:left="720"/>
          </w:pPr>
        </w:pPrChange>
      </w:pPr>
      <w:r w:rsidRPr="00336637">
        <w:rPr>
          <w:rFonts w:asciiTheme="minorBidi" w:hAnsiTheme="minorBidi" w:cstheme="minorBidi"/>
          <w:color w:val="auto"/>
          <w:rPrChange w:id="49" w:author="Ahmed Magdy" w:date="2021-03-15T17:24:00Z">
            <w:rPr/>
          </w:rPrChange>
        </w:rPr>
        <w:t xml:space="preserve">1.9 Expected results </w:t>
      </w:r>
    </w:p>
    <w:p w14:paraId="31888D82" w14:textId="74446993" w:rsidR="00336637" w:rsidRDefault="00336637" w:rsidP="00336637">
      <w:pPr>
        <w:pStyle w:val="Default"/>
        <w:ind w:left="1440"/>
        <w:rPr>
          <w:rFonts w:asciiTheme="minorBidi" w:hAnsiTheme="minorBidi" w:cstheme="minorBidi"/>
          <w:color w:val="auto"/>
        </w:rPr>
      </w:pPr>
      <w:r w:rsidRPr="00336637">
        <w:rPr>
          <w:rFonts w:asciiTheme="minorBidi" w:hAnsiTheme="minorBidi" w:cstheme="minorBidi"/>
          <w:color w:val="auto"/>
          <w:rPrChange w:id="50" w:author="Ahmed Magdy" w:date="2021-03-15T17:24:00Z">
            <w:rPr/>
          </w:rPrChange>
        </w:rPr>
        <w:t xml:space="preserve">1.10 Related work PLANNING </w:t>
      </w:r>
    </w:p>
    <w:p w14:paraId="7F931958" w14:textId="77777777" w:rsidR="00336637" w:rsidRPr="00336637" w:rsidRDefault="00336637">
      <w:pPr>
        <w:pStyle w:val="Default"/>
        <w:ind w:left="1440"/>
        <w:rPr>
          <w:rFonts w:asciiTheme="minorBidi" w:hAnsiTheme="minorBidi"/>
          <w:rPrChange w:id="51" w:author="Ahmed Magdy" w:date="2021-03-15T17:24:00Z">
            <w:rPr/>
          </w:rPrChange>
        </w:rPr>
        <w:pPrChange w:id="52" w:author="Ahmed Magdy" w:date="2021-03-15T17:24:00Z">
          <w:pPr>
            <w:ind w:left="720"/>
          </w:pPr>
        </w:pPrChange>
      </w:pPr>
    </w:p>
    <w:p w14:paraId="5EA977E3" w14:textId="77777777" w:rsidR="00336637" w:rsidRPr="00336637" w:rsidRDefault="00336637">
      <w:pPr>
        <w:pStyle w:val="Default"/>
        <w:ind w:left="720"/>
        <w:rPr>
          <w:rFonts w:asciiTheme="minorBidi" w:hAnsiTheme="minorBidi"/>
          <w:rPrChange w:id="53" w:author="Ahmed Magdy" w:date="2021-03-15T17:24:00Z">
            <w:rPr/>
          </w:rPrChange>
        </w:rPr>
        <w:pPrChange w:id="54" w:author="Ahmed Magdy" w:date="2021-03-15T17:24:00Z">
          <w:pPr/>
        </w:pPrChange>
      </w:pPr>
      <w:r w:rsidRPr="00336637">
        <w:rPr>
          <w:rFonts w:asciiTheme="minorBidi" w:hAnsiTheme="minorBidi" w:cstheme="minorBidi"/>
          <w:color w:val="auto"/>
          <w:rPrChange w:id="55" w:author="Ahmed Magdy" w:date="2021-03-15T17:24:00Z">
            <w:rPr/>
          </w:rPrChange>
        </w:rPr>
        <w:t xml:space="preserve">2. PLANNING </w:t>
      </w:r>
    </w:p>
    <w:p w14:paraId="26691A21" w14:textId="77777777" w:rsidR="00336637" w:rsidRPr="00336637" w:rsidRDefault="00336637">
      <w:pPr>
        <w:pStyle w:val="Default"/>
        <w:ind w:left="1440"/>
        <w:rPr>
          <w:rFonts w:asciiTheme="minorBidi" w:hAnsiTheme="minorBidi"/>
          <w:rPrChange w:id="56" w:author="Ahmed Magdy" w:date="2021-03-15T17:24:00Z">
            <w:rPr/>
          </w:rPrChange>
        </w:rPr>
        <w:pPrChange w:id="57" w:author="Ahmed Magdy" w:date="2021-03-15T17:24:00Z">
          <w:pPr>
            <w:ind w:left="720"/>
          </w:pPr>
        </w:pPrChange>
      </w:pPr>
      <w:r w:rsidRPr="00336637">
        <w:rPr>
          <w:rFonts w:asciiTheme="minorBidi" w:hAnsiTheme="minorBidi" w:cstheme="minorBidi"/>
          <w:color w:val="auto"/>
          <w:rPrChange w:id="58" w:author="Ahmed Magdy" w:date="2021-03-15T17:24:00Z">
            <w:rPr/>
          </w:rPrChange>
        </w:rPr>
        <w:t xml:space="preserve">2.1 Project plan </w:t>
      </w:r>
    </w:p>
    <w:p w14:paraId="291C3596" w14:textId="77777777" w:rsidR="00336637" w:rsidRPr="00336637" w:rsidRDefault="00336637">
      <w:pPr>
        <w:pStyle w:val="Default"/>
        <w:ind w:left="1440"/>
        <w:rPr>
          <w:rFonts w:asciiTheme="minorBidi" w:hAnsiTheme="minorBidi"/>
          <w:rPrChange w:id="59" w:author="Ahmed Magdy" w:date="2021-03-15T17:24:00Z">
            <w:rPr/>
          </w:rPrChange>
        </w:rPr>
        <w:pPrChange w:id="60" w:author="Ahmed Magdy" w:date="2021-03-15T17:24:00Z">
          <w:pPr>
            <w:ind w:left="720"/>
          </w:pPr>
        </w:pPrChange>
      </w:pPr>
      <w:r w:rsidRPr="00336637">
        <w:rPr>
          <w:rFonts w:asciiTheme="minorBidi" w:hAnsiTheme="minorBidi" w:cstheme="minorBidi"/>
          <w:color w:val="auto"/>
          <w:rPrChange w:id="61" w:author="Ahmed Magdy" w:date="2021-03-15T17:24:00Z">
            <w:rPr/>
          </w:rPrChange>
        </w:rPr>
        <w:t xml:space="preserve">2.2 Constraints </w:t>
      </w:r>
    </w:p>
    <w:p w14:paraId="3A408DEA" w14:textId="4940495E" w:rsidR="00336637" w:rsidRDefault="00336637" w:rsidP="00336637">
      <w:pPr>
        <w:pStyle w:val="Default"/>
        <w:ind w:left="1440"/>
        <w:rPr>
          <w:rFonts w:asciiTheme="minorBidi" w:hAnsiTheme="minorBidi" w:cstheme="minorBidi"/>
          <w:color w:val="auto"/>
        </w:rPr>
      </w:pPr>
      <w:r w:rsidRPr="00336637">
        <w:rPr>
          <w:rFonts w:asciiTheme="minorBidi" w:hAnsiTheme="minorBidi" w:cstheme="minorBidi"/>
          <w:color w:val="auto"/>
          <w:rPrChange w:id="62" w:author="Ahmed Magdy" w:date="2021-03-15T17:24:00Z">
            <w:rPr/>
          </w:rPrChange>
        </w:rPr>
        <w:t>2.3 Risks ANALYSIS</w:t>
      </w:r>
    </w:p>
    <w:p w14:paraId="424B737D" w14:textId="77777777" w:rsidR="00336637" w:rsidRPr="00336637" w:rsidRDefault="00336637">
      <w:pPr>
        <w:pStyle w:val="Default"/>
        <w:ind w:left="1440"/>
        <w:rPr>
          <w:rFonts w:asciiTheme="minorBidi" w:hAnsiTheme="minorBidi"/>
          <w:rPrChange w:id="63" w:author="Ahmed Magdy" w:date="2021-03-15T17:24:00Z">
            <w:rPr/>
          </w:rPrChange>
        </w:rPr>
        <w:pPrChange w:id="64" w:author="Ahmed Magdy" w:date="2021-03-15T17:24:00Z">
          <w:pPr>
            <w:ind w:left="720"/>
          </w:pPr>
        </w:pPrChange>
      </w:pPr>
    </w:p>
    <w:p w14:paraId="59911C5A" w14:textId="77777777" w:rsidR="00336637" w:rsidRPr="00336637" w:rsidRDefault="00336637">
      <w:pPr>
        <w:pStyle w:val="Default"/>
        <w:ind w:left="720"/>
        <w:rPr>
          <w:rFonts w:asciiTheme="minorBidi" w:hAnsiTheme="minorBidi"/>
          <w:rPrChange w:id="65" w:author="Ahmed Magdy" w:date="2021-03-15T17:24:00Z">
            <w:rPr/>
          </w:rPrChange>
        </w:rPr>
        <w:pPrChange w:id="66" w:author="Ahmed Magdy" w:date="2021-03-15T17:24:00Z">
          <w:pPr/>
        </w:pPrChange>
      </w:pPr>
      <w:r w:rsidRPr="00336637">
        <w:rPr>
          <w:rFonts w:asciiTheme="minorBidi" w:hAnsiTheme="minorBidi" w:cstheme="minorBidi"/>
          <w:color w:val="auto"/>
          <w:rPrChange w:id="67" w:author="Ahmed Magdy" w:date="2021-03-15T17:24:00Z">
            <w:rPr/>
          </w:rPrChange>
        </w:rPr>
        <w:t>3. ANALYSIS</w:t>
      </w:r>
    </w:p>
    <w:p w14:paraId="2EF99A70" w14:textId="77777777" w:rsidR="00336637" w:rsidRPr="00336637" w:rsidRDefault="00336637">
      <w:pPr>
        <w:pStyle w:val="Default"/>
        <w:ind w:left="1440"/>
        <w:rPr>
          <w:rFonts w:asciiTheme="minorBidi" w:hAnsiTheme="minorBidi"/>
          <w:rPrChange w:id="68" w:author="Ahmed Magdy" w:date="2021-03-15T17:24:00Z">
            <w:rPr/>
          </w:rPrChange>
        </w:rPr>
        <w:pPrChange w:id="69" w:author="Ahmed Magdy" w:date="2021-03-15T17:24:00Z">
          <w:pPr>
            <w:ind w:left="720"/>
          </w:pPr>
        </w:pPrChange>
      </w:pPr>
      <w:r w:rsidRPr="00336637">
        <w:rPr>
          <w:rFonts w:asciiTheme="minorBidi" w:hAnsiTheme="minorBidi" w:cstheme="minorBidi"/>
          <w:color w:val="auto"/>
          <w:rPrChange w:id="70" w:author="Ahmed Magdy" w:date="2021-03-15T17:24:00Z">
            <w:rPr/>
          </w:rPrChange>
        </w:rPr>
        <w:t xml:space="preserve">3.1 Stakeholder's analysis </w:t>
      </w:r>
    </w:p>
    <w:p w14:paraId="38A68A30" w14:textId="77777777" w:rsidR="00336637" w:rsidRPr="00336637" w:rsidRDefault="00336637">
      <w:pPr>
        <w:pStyle w:val="Default"/>
        <w:ind w:left="1440"/>
        <w:rPr>
          <w:rFonts w:asciiTheme="minorBidi" w:hAnsiTheme="minorBidi"/>
          <w:rPrChange w:id="71" w:author="Ahmed Magdy" w:date="2021-03-15T17:24:00Z">
            <w:rPr/>
          </w:rPrChange>
        </w:rPr>
        <w:pPrChange w:id="72" w:author="Ahmed Magdy" w:date="2021-03-15T17:24:00Z">
          <w:pPr>
            <w:ind w:left="720"/>
          </w:pPr>
        </w:pPrChange>
      </w:pPr>
      <w:r w:rsidRPr="00336637">
        <w:rPr>
          <w:rFonts w:asciiTheme="minorBidi" w:hAnsiTheme="minorBidi" w:cstheme="minorBidi"/>
          <w:color w:val="auto"/>
          <w:rPrChange w:id="73" w:author="Ahmed Magdy" w:date="2021-03-15T17:24:00Z">
            <w:rPr/>
          </w:rPrChange>
        </w:rPr>
        <w:t xml:space="preserve">3.2 Proposed Solution </w:t>
      </w:r>
    </w:p>
    <w:p w14:paraId="6810228F" w14:textId="77777777" w:rsidR="00336637" w:rsidRPr="00336637" w:rsidRDefault="00336637">
      <w:pPr>
        <w:pStyle w:val="Default"/>
        <w:ind w:left="2160"/>
        <w:rPr>
          <w:rFonts w:asciiTheme="minorBidi" w:hAnsiTheme="minorBidi"/>
          <w:rPrChange w:id="74" w:author="Ahmed Magdy" w:date="2021-03-15T17:24:00Z">
            <w:rPr/>
          </w:rPrChange>
        </w:rPr>
        <w:pPrChange w:id="75" w:author="Ahmed Magdy" w:date="2021-03-15T17:24:00Z">
          <w:pPr>
            <w:ind w:left="1440"/>
          </w:pPr>
        </w:pPrChange>
      </w:pPr>
      <w:r w:rsidRPr="00336637">
        <w:rPr>
          <w:rFonts w:asciiTheme="minorBidi" w:hAnsiTheme="minorBidi" w:cstheme="minorBidi"/>
          <w:color w:val="auto"/>
          <w:rPrChange w:id="76" w:author="Ahmed Magdy" w:date="2021-03-15T17:24:00Z">
            <w:rPr/>
          </w:rPrChange>
        </w:rPr>
        <w:t xml:space="preserve">3.2.1 Functional requirements </w:t>
      </w:r>
    </w:p>
    <w:p w14:paraId="4E0AC0F5" w14:textId="77777777" w:rsidR="00336637" w:rsidRPr="00336637" w:rsidRDefault="00336637">
      <w:pPr>
        <w:pStyle w:val="Default"/>
        <w:ind w:left="2160"/>
        <w:rPr>
          <w:rFonts w:asciiTheme="minorBidi" w:hAnsiTheme="minorBidi"/>
          <w:rPrChange w:id="77" w:author="Ahmed Magdy" w:date="2021-03-15T17:24:00Z">
            <w:rPr/>
          </w:rPrChange>
        </w:rPr>
        <w:pPrChange w:id="78" w:author="Ahmed Magdy" w:date="2021-03-15T17:24:00Z">
          <w:pPr>
            <w:ind w:left="1440"/>
          </w:pPr>
        </w:pPrChange>
      </w:pPr>
      <w:r w:rsidRPr="00336637">
        <w:rPr>
          <w:rFonts w:asciiTheme="minorBidi" w:hAnsiTheme="minorBidi" w:cstheme="minorBidi"/>
          <w:color w:val="auto"/>
          <w:rPrChange w:id="79" w:author="Ahmed Magdy" w:date="2021-03-15T17:24:00Z">
            <w:rPr/>
          </w:rPrChange>
        </w:rPr>
        <w:t xml:space="preserve">3.2.2 Non-Functional requirements </w:t>
      </w:r>
    </w:p>
    <w:p w14:paraId="0D995E42" w14:textId="77777777" w:rsidR="00336637" w:rsidRPr="00336637" w:rsidRDefault="00336637">
      <w:pPr>
        <w:pStyle w:val="Default"/>
        <w:ind w:left="2880"/>
        <w:rPr>
          <w:rFonts w:asciiTheme="minorBidi" w:hAnsiTheme="minorBidi"/>
          <w:rPrChange w:id="80" w:author="Ahmed Magdy" w:date="2021-03-15T17:24:00Z">
            <w:rPr/>
          </w:rPrChange>
        </w:rPr>
        <w:pPrChange w:id="81" w:author="Ahmed Magdy" w:date="2021-03-15T17:25:00Z">
          <w:pPr>
            <w:ind w:left="1440"/>
          </w:pPr>
        </w:pPrChange>
      </w:pPr>
      <w:r w:rsidRPr="00336637">
        <w:rPr>
          <w:rFonts w:asciiTheme="minorBidi" w:hAnsiTheme="minorBidi" w:cstheme="minorBidi"/>
          <w:color w:val="auto"/>
          <w:rPrChange w:id="82" w:author="Ahmed Magdy" w:date="2021-03-15T17:24:00Z">
            <w:rPr/>
          </w:rPrChange>
        </w:rPr>
        <w:t xml:space="preserve">3.2.2.1 Usability </w:t>
      </w:r>
    </w:p>
    <w:p w14:paraId="4FC1C8FE" w14:textId="77777777" w:rsidR="00336637" w:rsidRPr="00336637" w:rsidRDefault="00336637">
      <w:pPr>
        <w:pStyle w:val="Default"/>
        <w:ind w:left="2880"/>
        <w:rPr>
          <w:rFonts w:asciiTheme="minorBidi" w:hAnsiTheme="minorBidi"/>
          <w:rPrChange w:id="83" w:author="Ahmed Magdy" w:date="2021-03-15T17:24:00Z">
            <w:rPr/>
          </w:rPrChange>
        </w:rPr>
        <w:pPrChange w:id="84" w:author="Ahmed Magdy" w:date="2021-03-15T17:25:00Z">
          <w:pPr>
            <w:ind w:left="1440"/>
          </w:pPr>
        </w:pPrChange>
      </w:pPr>
      <w:r w:rsidRPr="00336637">
        <w:rPr>
          <w:rFonts w:asciiTheme="minorBidi" w:hAnsiTheme="minorBidi" w:cstheme="minorBidi"/>
          <w:color w:val="auto"/>
          <w:rPrChange w:id="85" w:author="Ahmed Magdy" w:date="2021-03-15T17:24:00Z">
            <w:rPr/>
          </w:rPrChange>
        </w:rPr>
        <w:t xml:space="preserve">3.2.2.2 Reliability </w:t>
      </w:r>
    </w:p>
    <w:p w14:paraId="584888E5" w14:textId="77777777" w:rsidR="00336637" w:rsidRPr="00336637" w:rsidRDefault="00336637">
      <w:pPr>
        <w:pStyle w:val="Default"/>
        <w:ind w:left="2880"/>
        <w:rPr>
          <w:rFonts w:asciiTheme="minorBidi" w:hAnsiTheme="minorBidi"/>
          <w:rPrChange w:id="86" w:author="Ahmed Magdy" w:date="2021-03-15T17:24:00Z">
            <w:rPr/>
          </w:rPrChange>
        </w:rPr>
        <w:pPrChange w:id="87" w:author="Ahmed Magdy" w:date="2021-03-15T17:25:00Z">
          <w:pPr>
            <w:ind w:left="1440"/>
          </w:pPr>
        </w:pPrChange>
      </w:pPr>
      <w:r w:rsidRPr="00336637">
        <w:rPr>
          <w:rFonts w:asciiTheme="minorBidi" w:hAnsiTheme="minorBidi" w:cstheme="minorBidi"/>
          <w:color w:val="auto"/>
          <w:rPrChange w:id="88" w:author="Ahmed Magdy" w:date="2021-03-15T17:24:00Z">
            <w:rPr/>
          </w:rPrChange>
        </w:rPr>
        <w:t xml:space="preserve">3.2.2.3 Performance </w:t>
      </w:r>
    </w:p>
    <w:p w14:paraId="71B8A41D" w14:textId="77777777" w:rsidR="00336637" w:rsidRPr="00336637" w:rsidRDefault="00336637">
      <w:pPr>
        <w:pStyle w:val="Default"/>
        <w:ind w:left="2880"/>
        <w:rPr>
          <w:rFonts w:asciiTheme="minorBidi" w:hAnsiTheme="minorBidi"/>
          <w:rPrChange w:id="89" w:author="Ahmed Magdy" w:date="2021-03-15T17:24:00Z">
            <w:rPr/>
          </w:rPrChange>
        </w:rPr>
        <w:pPrChange w:id="90" w:author="Ahmed Magdy" w:date="2021-03-15T17:25:00Z">
          <w:pPr>
            <w:ind w:left="1440"/>
          </w:pPr>
        </w:pPrChange>
      </w:pPr>
      <w:r w:rsidRPr="00336637">
        <w:rPr>
          <w:rFonts w:asciiTheme="minorBidi" w:hAnsiTheme="minorBidi" w:cstheme="minorBidi"/>
          <w:color w:val="auto"/>
          <w:rPrChange w:id="91" w:author="Ahmed Magdy" w:date="2021-03-15T17:24:00Z">
            <w:rPr/>
          </w:rPrChange>
        </w:rPr>
        <w:t xml:space="preserve">3.2.2.4 Supportability </w:t>
      </w:r>
    </w:p>
    <w:p w14:paraId="537CCE17" w14:textId="77777777" w:rsidR="00336637" w:rsidRPr="00336637" w:rsidRDefault="00336637">
      <w:pPr>
        <w:pStyle w:val="Default"/>
        <w:ind w:left="2880"/>
        <w:rPr>
          <w:rFonts w:asciiTheme="minorBidi" w:hAnsiTheme="minorBidi"/>
          <w:rPrChange w:id="92" w:author="Ahmed Magdy" w:date="2021-03-15T17:24:00Z">
            <w:rPr/>
          </w:rPrChange>
        </w:rPr>
        <w:pPrChange w:id="93" w:author="Ahmed Magdy" w:date="2021-03-15T17:25:00Z">
          <w:pPr>
            <w:ind w:left="1440"/>
          </w:pPr>
        </w:pPrChange>
      </w:pPr>
      <w:r w:rsidRPr="00336637">
        <w:rPr>
          <w:rFonts w:asciiTheme="minorBidi" w:hAnsiTheme="minorBidi" w:cstheme="minorBidi"/>
          <w:color w:val="auto"/>
          <w:rPrChange w:id="94" w:author="Ahmed Magdy" w:date="2021-03-15T17:24:00Z">
            <w:rPr/>
          </w:rPrChange>
        </w:rPr>
        <w:t xml:space="preserve">3.2.2.5 Interface </w:t>
      </w:r>
    </w:p>
    <w:p w14:paraId="75FB3560" w14:textId="77777777" w:rsidR="00336637" w:rsidRPr="00336637" w:rsidRDefault="00336637">
      <w:pPr>
        <w:pStyle w:val="Default"/>
        <w:ind w:left="1440"/>
        <w:rPr>
          <w:rFonts w:asciiTheme="minorBidi" w:hAnsiTheme="minorBidi"/>
          <w:rPrChange w:id="95" w:author="Ahmed Magdy" w:date="2021-03-15T17:24:00Z">
            <w:rPr/>
          </w:rPrChange>
        </w:rPr>
        <w:pPrChange w:id="96" w:author="Ahmed Magdy" w:date="2021-03-15T17:24:00Z">
          <w:pPr>
            <w:ind w:left="720"/>
          </w:pPr>
        </w:pPrChange>
      </w:pPr>
      <w:r w:rsidRPr="00336637">
        <w:rPr>
          <w:rFonts w:asciiTheme="minorBidi" w:hAnsiTheme="minorBidi" w:cstheme="minorBidi"/>
          <w:color w:val="auto"/>
          <w:rPrChange w:id="97" w:author="Ahmed Magdy" w:date="2021-03-15T17:24:00Z">
            <w:rPr/>
          </w:rPrChange>
        </w:rPr>
        <w:t xml:space="preserve">3.3 System models </w:t>
      </w:r>
    </w:p>
    <w:p w14:paraId="413B88BB" w14:textId="77777777" w:rsidR="00336637" w:rsidRPr="00336637" w:rsidRDefault="00336637">
      <w:pPr>
        <w:pStyle w:val="Default"/>
        <w:ind w:left="2160"/>
        <w:rPr>
          <w:rFonts w:asciiTheme="minorBidi" w:hAnsiTheme="minorBidi"/>
          <w:rPrChange w:id="98" w:author="Ahmed Magdy" w:date="2021-03-15T17:24:00Z">
            <w:rPr/>
          </w:rPrChange>
        </w:rPr>
        <w:pPrChange w:id="99" w:author="Ahmed Magdy" w:date="2021-03-15T17:25:00Z">
          <w:pPr>
            <w:ind w:left="1440"/>
          </w:pPr>
        </w:pPrChange>
      </w:pPr>
      <w:r w:rsidRPr="00336637">
        <w:rPr>
          <w:rFonts w:asciiTheme="minorBidi" w:hAnsiTheme="minorBidi" w:cstheme="minorBidi"/>
          <w:color w:val="auto"/>
          <w:rPrChange w:id="100" w:author="Ahmed Magdy" w:date="2021-03-15T17:24:00Z">
            <w:rPr/>
          </w:rPrChange>
        </w:rPr>
        <w:t xml:space="preserve">3.3.1 Scenario </w:t>
      </w:r>
    </w:p>
    <w:p w14:paraId="23F9344B" w14:textId="77777777" w:rsidR="00336637" w:rsidRPr="00336637" w:rsidRDefault="00336637">
      <w:pPr>
        <w:pStyle w:val="Default"/>
        <w:ind w:left="2160"/>
        <w:rPr>
          <w:rFonts w:asciiTheme="minorBidi" w:hAnsiTheme="minorBidi"/>
          <w:rPrChange w:id="101" w:author="Ahmed Magdy" w:date="2021-03-15T17:24:00Z">
            <w:rPr/>
          </w:rPrChange>
        </w:rPr>
        <w:pPrChange w:id="102" w:author="Ahmed Magdy" w:date="2021-03-15T17:25:00Z">
          <w:pPr>
            <w:ind w:left="1440"/>
          </w:pPr>
        </w:pPrChange>
      </w:pPr>
      <w:r w:rsidRPr="00336637">
        <w:rPr>
          <w:rFonts w:asciiTheme="minorBidi" w:hAnsiTheme="minorBidi" w:cstheme="minorBidi"/>
          <w:color w:val="auto"/>
          <w:rPrChange w:id="103" w:author="Ahmed Magdy" w:date="2021-03-15T17:24:00Z">
            <w:rPr/>
          </w:rPrChange>
        </w:rPr>
        <w:t xml:space="preserve">3.3.2 Use case models </w:t>
      </w:r>
    </w:p>
    <w:p w14:paraId="2A57EA3A" w14:textId="77777777" w:rsidR="00336637" w:rsidRPr="00336637" w:rsidRDefault="00336637">
      <w:pPr>
        <w:pStyle w:val="Default"/>
        <w:ind w:left="2880"/>
        <w:rPr>
          <w:rFonts w:asciiTheme="minorBidi" w:hAnsiTheme="minorBidi"/>
          <w:rPrChange w:id="104" w:author="Ahmed Magdy" w:date="2021-03-15T17:24:00Z">
            <w:rPr/>
          </w:rPrChange>
        </w:rPr>
        <w:pPrChange w:id="105" w:author="Ahmed Magdy" w:date="2021-03-15T17:25:00Z">
          <w:pPr>
            <w:ind w:left="1440"/>
          </w:pPr>
        </w:pPrChange>
      </w:pPr>
      <w:r w:rsidRPr="00336637">
        <w:rPr>
          <w:rFonts w:asciiTheme="minorBidi" w:hAnsiTheme="minorBidi" w:cstheme="minorBidi"/>
          <w:color w:val="auto"/>
          <w:rPrChange w:id="106" w:author="Ahmed Magdy" w:date="2021-03-15T17:24:00Z">
            <w:rPr/>
          </w:rPrChange>
        </w:rPr>
        <w:t xml:space="preserve">3.3.2.1 use case actors </w:t>
      </w:r>
    </w:p>
    <w:p w14:paraId="09C189C4" w14:textId="77777777" w:rsidR="00336637" w:rsidRPr="00336637" w:rsidRDefault="00336637">
      <w:pPr>
        <w:pStyle w:val="Default"/>
        <w:ind w:left="2880"/>
        <w:rPr>
          <w:rFonts w:asciiTheme="minorBidi" w:hAnsiTheme="minorBidi"/>
          <w:rPrChange w:id="107" w:author="Ahmed Magdy" w:date="2021-03-15T17:24:00Z">
            <w:rPr/>
          </w:rPrChange>
        </w:rPr>
        <w:pPrChange w:id="108" w:author="Ahmed Magdy" w:date="2021-03-15T17:25:00Z">
          <w:pPr>
            <w:ind w:left="1440"/>
          </w:pPr>
        </w:pPrChange>
      </w:pPr>
      <w:r w:rsidRPr="00336637">
        <w:rPr>
          <w:rFonts w:asciiTheme="minorBidi" w:hAnsiTheme="minorBidi" w:cstheme="minorBidi"/>
          <w:color w:val="auto"/>
          <w:rPrChange w:id="109" w:author="Ahmed Magdy" w:date="2021-03-15T17:24:00Z">
            <w:rPr/>
          </w:rPrChange>
        </w:rPr>
        <w:t xml:space="preserve">3.3.2.2 use case narratives </w:t>
      </w:r>
    </w:p>
    <w:p w14:paraId="60CEDDBF" w14:textId="77777777" w:rsidR="00336637" w:rsidRPr="00336637" w:rsidRDefault="00336637">
      <w:pPr>
        <w:pStyle w:val="Default"/>
        <w:ind w:left="2880"/>
        <w:rPr>
          <w:rFonts w:asciiTheme="minorBidi" w:hAnsiTheme="minorBidi"/>
          <w:rPrChange w:id="110" w:author="Ahmed Magdy" w:date="2021-03-15T17:24:00Z">
            <w:rPr/>
          </w:rPrChange>
        </w:rPr>
        <w:pPrChange w:id="111" w:author="Ahmed Magdy" w:date="2021-03-15T17:25:00Z">
          <w:pPr>
            <w:ind w:left="1440"/>
          </w:pPr>
        </w:pPrChange>
      </w:pPr>
      <w:r w:rsidRPr="00336637">
        <w:rPr>
          <w:rFonts w:asciiTheme="minorBidi" w:hAnsiTheme="minorBidi" w:cstheme="minorBidi"/>
          <w:color w:val="auto"/>
          <w:rPrChange w:id="112" w:author="Ahmed Magdy" w:date="2021-03-15T17:24:00Z">
            <w:rPr/>
          </w:rPrChange>
        </w:rPr>
        <w:t xml:space="preserve">3.3.2.3 use case diagrams </w:t>
      </w:r>
    </w:p>
    <w:p w14:paraId="7B1DD567" w14:textId="77777777" w:rsidR="00336637" w:rsidRPr="00336637" w:rsidRDefault="00336637">
      <w:pPr>
        <w:pStyle w:val="Default"/>
        <w:ind w:left="1440"/>
        <w:rPr>
          <w:rFonts w:asciiTheme="minorBidi" w:hAnsiTheme="minorBidi"/>
          <w:rPrChange w:id="113" w:author="Ahmed Magdy" w:date="2021-03-15T17:24:00Z">
            <w:rPr/>
          </w:rPrChange>
        </w:rPr>
        <w:pPrChange w:id="114" w:author="Ahmed Magdy" w:date="2021-03-15T17:24:00Z">
          <w:pPr>
            <w:ind w:left="720"/>
          </w:pPr>
        </w:pPrChange>
      </w:pPr>
      <w:r w:rsidRPr="00336637">
        <w:rPr>
          <w:rFonts w:asciiTheme="minorBidi" w:hAnsiTheme="minorBidi" w:cstheme="minorBidi"/>
          <w:color w:val="auto"/>
          <w:rPrChange w:id="115" w:author="Ahmed Magdy" w:date="2021-03-15T17:24:00Z">
            <w:rPr/>
          </w:rPrChange>
        </w:rPr>
        <w:t>3.4 Storyboard</w:t>
      </w:r>
    </w:p>
    <w:p w14:paraId="4290DBA3" w14:textId="77777777" w:rsidR="00336637" w:rsidRPr="00336637" w:rsidRDefault="00336637">
      <w:pPr>
        <w:pStyle w:val="Default"/>
        <w:ind w:left="720"/>
        <w:rPr>
          <w:rFonts w:asciiTheme="minorBidi" w:hAnsiTheme="minorBidi"/>
          <w:rPrChange w:id="116" w:author="Ahmed Magdy" w:date="2021-03-15T17:24:00Z">
            <w:rPr/>
          </w:rPrChange>
        </w:rPr>
        <w:pPrChange w:id="117" w:author="Ahmed Magdy" w:date="2021-03-15T17:24:00Z">
          <w:pPr/>
        </w:pPrChange>
      </w:pPr>
      <w:r w:rsidRPr="00336637">
        <w:rPr>
          <w:rFonts w:asciiTheme="minorBidi" w:hAnsiTheme="minorBidi" w:cstheme="minorBidi"/>
          <w:color w:val="auto"/>
          <w:rPrChange w:id="118" w:author="Ahmed Magdy" w:date="2021-03-15T17:24:00Z">
            <w:rPr/>
          </w:rPrChange>
        </w:rPr>
        <w:t xml:space="preserve">4. DESIGN </w:t>
      </w:r>
    </w:p>
    <w:p w14:paraId="4A46C292" w14:textId="77777777" w:rsidR="00336637" w:rsidRPr="00336637" w:rsidRDefault="00336637">
      <w:pPr>
        <w:pStyle w:val="Default"/>
        <w:ind w:left="1440"/>
        <w:rPr>
          <w:rFonts w:asciiTheme="minorBidi" w:hAnsiTheme="minorBidi"/>
          <w:rPrChange w:id="119" w:author="Ahmed Magdy" w:date="2021-03-15T17:24:00Z">
            <w:rPr/>
          </w:rPrChange>
        </w:rPr>
        <w:pPrChange w:id="120" w:author="Ahmed Magdy" w:date="2021-03-15T17:25:00Z">
          <w:pPr>
            <w:ind w:left="720"/>
          </w:pPr>
        </w:pPrChange>
      </w:pPr>
      <w:r w:rsidRPr="00336637">
        <w:rPr>
          <w:rFonts w:asciiTheme="minorBidi" w:hAnsiTheme="minorBidi" w:cstheme="minorBidi"/>
          <w:color w:val="auto"/>
          <w:rPrChange w:id="121" w:author="Ahmed Magdy" w:date="2021-03-15T17:24:00Z">
            <w:rPr/>
          </w:rPrChange>
        </w:rPr>
        <w:t xml:space="preserve">4.1 System decomposition </w:t>
      </w:r>
    </w:p>
    <w:p w14:paraId="17A34A63" w14:textId="77777777" w:rsidR="00336637" w:rsidRPr="00336637" w:rsidRDefault="00336637">
      <w:pPr>
        <w:pStyle w:val="Default"/>
        <w:ind w:left="1440"/>
        <w:rPr>
          <w:rFonts w:asciiTheme="minorBidi" w:hAnsiTheme="minorBidi"/>
          <w:rPrChange w:id="122" w:author="Ahmed Magdy" w:date="2021-03-15T17:24:00Z">
            <w:rPr/>
          </w:rPrChange>
        </w:rPr>
        <w:pPrChange w:id="123" w:author="Ahmed Magdy" w:date="2021-03-15T17:25:00Z">
          <w:pPr>
            <w:ind w:left="720"/>
          </w:pPr>
        </w:pPrChange>
      </w:pPr>
      <w:r w:rsidRPr="00336637">
        <w:rPr>
          <w:rFonts w:asciiTheme="minorBidi" w:hAnsiTheme="minorBidi" w:cstheme="minorBidi"/>
          <w:color w:val="auto"/>
          <w:rPrChange w:id="124" w:author="Ahmed Magdy" w:date="2021-03-15T17:24:00Z">
            <w:rPr/>
          </w:rPrChange>
        </w:rPr>
        <w:lastRenderedPageBreak/>
        <w:t xml:space="preserve">4.2 Object model </w:t>
      </w:r>
    </w:p>
    <w:p w14:paraId="6E69684B" w14:textId="77777777" w:rsidR="00336637" w:rsidRPr="00336637" w:rsidRDefault="00336637">
      <w:pPr>
        <w:pStyle w:val="Default"/>
        <w:ind w:left="2160"/>
        <w:rPr>
          <w:rFonts w:asciiTheme="minorBidi" w:hAnsiTheme="minorBidi"/>
          <w:rPrChange w:id="125" w:author="Ahmed Magdy" w:date="2021-03-15T17:24:00Z">
            <w:rPr/>
          </w:rPrChange>
        </w:rPr>
        <w:pPrChange w:id="126" w:author="Ahmed Magdy" w:date="2021-03-15T17:25:00Z">
          <w:pPr>
            <w:ind w:left="1440"/>
          </w:pPr>
        </w:pPrChange>
      </w:pPr>
      <w:r w:rsidRPr="00336637">
        <w:rPr>
          <w:rFonts w:asciiTheme="minorBidi" w:hAnsiTheme="minorBidi" w:cstheme="minorBidi"/>
          <w:color w:val="auto"/>
          <w:rPrChange w:id="127" w:author="Ahmed Magdy" w:date="2021-03-15T17:24:00Z">
            <w:rPr/>
          </w:rPrChange>
        </w:rPr>
        <w:t xml:space="preserve">4.2.1 Class diagram </w:t>
      </w:r>
    </w:p>
    <w:p w14:paraId="5CD2E527" w14:textId="77777777" w:rsidR="00336637" w:rsidRPr="00336637" w:rsidRDefault="00336637">
      <w:pPr>
        <w:pStyle w:val="Default"/>
        <w:ind w:left="2160"/>
        <w:rPr>
          <w:rFonts w:asciiTheme="minorBidi" w:hAnsiTheme="minorBidi"/>
          <w:rPrChange w:id="128" w:author="Ahmed Magdy" w:date="2021-03-15T17:24:00Z">
            <w:rPr/>
          </w:rPrChange>
        </w:rPr>
        <w:pPrChange w:id="129" w:author="Ahmed Magdy" w:date="2021-03-15T17:25:00Z">
          <w:pPr>
            <w:ind w:left="1440"/>
          </w:pPr>
        </w:pPrChange>
      </w:pPr>
      <w:r w:rsidRPr="00336637">
        <w:rPr>
          <w:rFonts w:asciiTheme="minorBidi" w:hAnsiTheme="minorBidi" w:cstheme="minorBidi"/>
          <w:color w:val="auto"/>
          <w:rPrChange w:id="130" w:author="Ahmed Magdy" w:date="2021-03-15T17:24:00Z">
            <w:rPr/>
          </w:rPrChange>
        </w:rPr>
        <w:t xml:space="preserve">4.2.2 Class diagram data dictionary </w:t>
      </w:r>
    </w:p>
    <w:p w14:paraId="21ADF631" w14:textId="77777777" w:rsidR="00336637" w:rsidRPr="00336637" w:rsidRDefault="00336637">
      <w:pPr>
        <w:pStyle w:val="Default"/>
        <w:ind w:left="1440"/>
        <w:rPr>
          <w:rFonts w:asciiTheme="minorBidi" w:hAnsiTheme="minorBidi"/>
          <w:rPrChange w:id="131" w:author="Ahmed Magdy" w:date="2021-03-15T17:24:00Z">
            <w:rPr/>
          </w:rPrChange>
        </w:rPr>
        <w:pPrChange w:id="132" w:author="Ahmed Magdy" w:date="2021-03-15T17:25:00Z">
          <w:pPr>
            <w:ind w:left="720"/>
          </w:pPr>
        </w:pPrChange>
      </w:pPr>
      <w:r w:rsidRPr="00336637">
        <w:rPr>
          <w:rFonts w:asciiTheme="minorBidi" w:hAnsiTheme="minorBidi" w:cstheme="minorBidi"/>
          <w:color w:val="auto"/>
          <w:rPrChange w:id="133" w:author="Ahmed Magdy" w:date="2021-03-15T17:24:00Z">
            <w:rPr/>
          </w:rPrChange>
        </w:rPr>
        <w:t xml:space="preserve">4.3 Entity relationship diagram </w:t>
      </w:r>
    </w:p>
    <w:p w14:paraId="29CA744B" w14:textId="77777777" w:rsidR="00336637" w:rsidRPr="00336637" w:rsidRDefault="00336637">
      <w:pPr>
        <w:pStyle w:val="Default"/>
        <w:ind w:left="1440"/>
        <w:rPr>
          <w:rFonts w:asciiTheme="minorBidi" w:hAnsiTheme="minorBidi"/>
          <w:rPrChange w:id="134" w:author="Ahmed Magdy" w:date="2021-03-15T17:24:00Z">
            <w:rPr/>
          </w:rPrChange>
        </w:rPr>
        <w:pPrChange w:id="135" w:author="Ahmed Magdy" w:date="2021-03-15T17:25:00Z">
          <w:pPr>
            <w:ind w:left="720"/>
          </w:pPr>
        </w:pPrChange>
      </w:pPr>
      <w:r w:rsidRPr="00336637">
        <w:rPr>
          <w:rFonts w:asciiTheme="minorBidi" w:hAnsiTheme="minorBidi" w:cstheme="minorBidi"/>
          <w:color w:val="auto"/>
          <w:rPrChange w:id="136" w:author="Ahmed Magdy" w:date="2021-03-15T17:24:00Z">
            <w:rPr/>
          </w:rPrChange>
        </w:rPr>
        <w:t xml:space="preserve">4.4 User interface design </w:t>
      </w:r>
    </w:p>
    <w:p w14:paraId="56DC2774" w14:textId="77777777" w:rsidR="00336637" w:rsidRPr="00336637" w:rsidRDefault="00336637">
      <w:pPr>
        <w:pStyle w:val="Default"/>
        <w:ind w:left="2160"/>
        <w:rPr>
          <w:rFonts w:asciiTheme="minorBidi" w:hAnsiTheme="minorBidi"/>
          <w:rPrChange w:id="137" w:author="Ahmed Magdy" w:date="2021-03-15T17:24:00Z">
            <w:rPr/>
          </w:rPrChange>
        </w:rPr>
        <w:pPrChange w:id="138" w:author="Ahmed Magdy" w:date="2021-03-15T17:25:00Z">
          <w:pPr>
            <w:ind w:left="1440"/>
          </w:pPr>
        </w:pPrChange>
      </w:pPr>
      <w:r w:rsidRPr="00336637">
        <w:rPr>
          <w:rFonts w:asciiTheme="minorBidi" w:hAnsiTheme="minorBidi" w:cstheme="minorBidi"/>
          <w:color w:val="auto"/>
          <w:rPrChange w:id="139" w:author="Ahmed Magdy" w:date="2021-03-15T17:24:00Z">
            <w:rPr/>
          </w:rPrChange>
        </w:rPr>
        <w:t xml:space="preserve">4.4.1 Prototype screenshots </w:t>
      </w:r>
    </w:p>
    <w:p w14:paraId="56E26E8C" w14:textId="77777777" w:rsidR="00336637" w:rsidRPr="00336637" w:rsidRDefault="00336637">
      <w:pPr>
        <w:pStyle w:val="Default"/>
        <w:ind w:left="2160"/>
        <w:rPr>
          <w:rFonts w:asciiTheme="minorBidi" w:hAnsiTheme="minorBidi"/>
          <w:rPrChange w:id="140" w:author="Ahmed Magdy" w:date="2021-03-15T17:24:00Z">
            <w:rPr/>
          </w:rPrChange>
        </w:rPr>
        <w:pPrChange w:id="141" w:author="Ahmed Magdy" w:date="2021-03-15T17:25:00Z">
          <w:pPr>
            <w:ind w:left="1440"/>
          </w:pPr>
        </w:pPrChange>
      </w:pPr>
      <w:r w:rsidRPr="00336637">
        <w:rPr>
          <w:rFonts w:asciiTheme="minorBidi" w:hAnsiTheme="minorBidi" w:cstheme="minorBidi"/>
          <w:color w:val="auto"/>
          <w:rPrChange w:id="142" w:author="Ahmed Magdy" w:date="2021-03-15T17:24:00Z">
            <w:rPr/>
          </w:rPrChange>
        </w:rPr>
        <w:t>4.4.2 Navigation hierarchy</w:t>
      </w:r>
    </w:p>
    <w:p w14:paraId="508FF0E5" w14:textId="77777777" w:rsidR="00336637" w:rsidRDefault="00336637" w:rsidP="00336637">
      <w:pPr>
        <w:rPr>
          <w:ins w:id="143" w:author="Ahmed Magdy" w:date="2021-03-15T17:23:00Z"/>
        </w:rPr>
      </w:pPr>
    </w:p>
    <w:p w14:paraId="4C60D66E" w14:textId="3A0F1A52" w:rsidR="00336637" w:rsidRDefault="00336637" w:rsidP="00336637">
      <w:pPr>
        <w:rPr>
          <w:ins w:id="144" w:author="Ahmed Magdy" w:date="2021-03-15T17:23:00Z"/>
        </w:rPr>
      </w:pPr>
    </w:p>
    <w:p w14:paraId="707185E4" w14:textId="4E2A6E51" w:rsidR="00336637" w:rsidRDefault="00336637" w:rsidP="00336637">
      <w:pPr>
        <w:rPr>
          <w:ins w:id="145" w:author="Ahmed Magdy" w:date="2021-03-15T17:23:00Z"/>
        </w:rPr>
      </w:pPr>
    </w:p>
    <w:p w14:paraId="4CD7083F" w14:textId="70642529" w:rsidR="00336637" w:rsidRDefault="00336637" w:rsidP="00336637">
      <w:pPr>
        <w:rPr>
          <w:ins w:id="146" w:author="Ahmed Magdy" w:date="2021-03-15T17:23:00Z"/>
        </w:rPr>
      </w:pPr>
    </w:p>
    <w:p w14:paraId="4CF292A6" w14:textId="10F0D4C8" w:rsidR="00336637" w:rsidRDefault="00336637" w:rsidP="00336637">
      <w:pPr>
        <w:rPr>
          <w:ins w:id="147" w:author="Ahmed Magdy" w:date="2021-03-15T17:23:00Z"/>
        </w:rPr>
      </w:pPr>
    </w:p>
    <w:p w14:paraId="021FB468" w14:textId="1558B2A8" w:rsidR="00336637" w:rsidRDefault="00336637" w:rsidP="00336637">
      <w:pPr>
        <w:rPr>
          <w:ins w:id="148" w:author="Ahmed Magdy" w:date="2021-03-15T17:23:00Z"/>
        </w:rPr>
      </w:pPr>
    </w:p>
    <w:p w14:paraId="06CA8558" w14:textId="226A2ED4" w:rsidR="00336637" w:rsidRDefault="00336637" w:rsidP="00336637">
      <w:pPr>
        <w:rPr>
          <w:ins w:id="149" w:author="Ahmed Magdy" w:date="2021-03-15T17:23:00Z"/>
        </w:rPr>
      </w:pPr>
    </w:p>
    <w:p w14:paraId="79D90405" w14:textId="639A622B" w:rsidR="00193738" w:rsidDel="00336637" w:rsidRDefault="00193738" w:rsidP="0064703E">
      <w:pPr>
        <w:rPr>
          <w:del w:id="150" w:author="Ahmed Magdy" w:date="2021-02-10T22:53:00Z"/>
          <w:rFonts w:asciiTheme="minorBidi" w:hAnsiTheme="minorBidi"/>
          <w:b/>
          <w:bCs/>
          <w:color w:val="00B050"/>
          <w:sz w:val="32"/>
          <w:szCs w:val="32"/>
        </w:rPr>
      </w:pPr>
    </w:p>
    <w:p w14:paraId="34B4EAB5" w14:textId="0E74AF5E" w:rsidR="00336637" w:rsidRDefault="00336637" w:rsidP="00336637">
      <w:pPr>
        <w:rPr>
          <w:ins w:id="151" w:author="Ahmed Magdy" w:date="2021-03-15T17:28:00Z"/>
          <w:rFonts w:asciiTheme="minorBidi" w:hAnsiTheme="minorBidi"/>
          <w:b/>
          <w:bCs/>
          <w:color w:val="00B050"/>
          <w:sz w:val="32"/>
          <w:szCs w:val="32"/>
        </w:rPr>
      </w:pPr>
    </w:p>
    <w:p w14:paraId="2D78531C" w14:textId="7C192838" w:rsidR="00336637" w:rsidRDefault="00336637" w:rsidP="00336637">
      <w:pPr>
        <w:rPr>
          <w:ins w:id="152" w:author="Ahmed Magdy" w:date="2021-03-15T17:28:00Z"/>
          <w:rFonts w:asciiTheme="minorBidi" w:hAnsiTheme="minorBidi"/>
          <w:b/>
          <w:bCs/>
          <w:color w:val="00B050"/>
          <w:sz w:val="32"/>
          <w:szCs w:val="32"/>
        </w:rPr>
      </w:pPr>
    </w:p>
    <w:p w14:paraId="6C28DE62" w14:textId="76E8411F" w:rsidR="00336637" w:rsidRDefault="00336637" w:rsidP="00336637">
      <w:pPr>
        <w:rPr>
          <w:ins w:id="153" w:author="Ahmed Magdy" w:date="2021-03-15T17:28:00Z"/>
          <w:rFonts w:asciiTheme="minorBidi" w:hAnsiTheme="minorBidi"/>
          <w:b/>
          <w:bCs/>
          <w:color w:val="00B050"/>
          <w:sz w:val="32"/>
          <w:szCs w:val="32"/>
        </w:rPr>
      </w:pPr>
    </w:p>
    <w:p w14:paraId="47173547" w14:textId="6063B7BD" w:rsidR="00336637" w:rsidRDefault="00336637" w:rsidP="00336637">
      <w:pPr>
        <w:rPr>
          <w:ins w:id="154" w:author="Ahmed Magdy" w:date="2021-03-15T17:28:00Z"/>
          <w:rFonts w:asciiTheme="minorBidi" w:hAnsiTheme="minorBidi"/>
          <w:b/>
          <w:bCs/>
          <w:color w:val="00B050"/>
          <w:sz w:val="32"/>
          <w:szCs w:val="32"/>
        </w:rPr>
      </w:pPr>
    </w:p>
    <w:p w14:paraId="6C8CAA6B" w14:textId="6B72C620" w:rsidR="00336637" w:rsidRDefault="00336637" w:rsidP="00336637">
      <w:pPr>
        <w:rPr>
          <w:ins w:id="155" w:author="Ahmed Magdy" w:date="2021-03-15T17:28:00Z"/>
          <w:rFonts w:asciiTheme="minorBidi" w:hAnsiTheme="minorBidi"/>
          <w:b/>
          <w:bCs/>
          <w:color w:val="00B050"/>
          <w:sz w:val="32"/>
          <w:szCs w:val="32"/>
        </w:rPr>
      </w:pPr>
    </w:p>
    <w:p w14:paraId="2D27B230" w14:textId="705FAB65" w:rsidR="00336637" w:rsidRDefault="00336637" w:rsidP="00336637">
      <w:pPr>
        <w:rPr>
          <w:ins w:id="156" w:author="Ahmed Magdy" w:date="2021-03-15T17:28:00Z"/>
          <w:rFonts w:asciiTheme="minorBidi" w:hAnsiTheme="minorBidi"/>
          <w:b/>
          <w:bCs/>
          <w:color w:val="00B050"/>
          <w:sz w:val="32"/>
          <w:szCs w:val="32"/>
        </w:rPr>
      </w:pPr>
    </w:p>
    <w:p w14:paraId="213F3DDA" w14:textId="123486ED" w:rsidR="00336637" w:rsidRDefault="00336637" w:rsidP="00336637">
      <w:pPr>
        <w:rPr>
          <w:ins w:id="157" w:author="Ahmed Magdy" w:date="2021-03-15T17:28:00Z"/>
          <w:rFonts w:asciiTheme="minorBidi" w:hAnsiTheme="minorBidi"/>
          <w:b/>
          <w:bCs/>
          <w:color w:val="00B050"/>
          <w:sz w:val="32"/>
          <w:szCs w:val="32"/>
        </w:rPr>
      </w:pPr>
    </w:p>
    <w:p w14:paraId="0428E474" w14:textId="2FD0EC04" w:rsidR="00336637" w:rsidRDefault="00336637" w:rsidP="00336637">
      <w:pPr>
        <w:rPr>
          <w:ins w:id="158" w:author="Ahmed Magdy" w:date="2021-03-15T17:28:00Z"/>
          <w:rFonts w:asciiTheme="minorBidi" w:hAnsiTheme="minorBidi"/>
          <w:b/>
          <w:bCs/>
          <w:color w:val="00B050"/>
          <w:sz w:val="32"/>
          <w:szCs w:val="32"/>
        </w:rPr>
      </w:pPr>
    </w:p>
    <w:p w14:paraId="7CFB1FEE" w14:textId="4904DC6E" w:rsidR="00336637" w:rsidRDefault="00336637" w:rsidP="00336637">
      <w:pPr>
        <w:rPr>
          <w:ins w:id="159" w:author="Ahmed Magdy" w:date="2021-03-15T17:28:00Z"/>
          <w:rFonts w:asciiTheme="minorBidi" w:hAnsiTheme="minorBidi"/>
          <w:b/>
          <w:bCs/>
          <w:color w:val="00B050"/>
          <w:sz w:val="32"/>
          <w:szCs w:val="32"/>
        </w:rPr>
      </w:pPr>
    </w:p>
    <w:p w14:paraId="5A894240" w14:textId="5EBF665E" w:rsidR="00336637" w:rsidRDefault="00336637" w:rsidP="00336637">
      <w:pPr>
        <w:rPr>
          <w:ins w:id="160" w:author="Ahmed Magdy" w:date="2021-03-15T17:28:00Z"/>
          <w:rFonts w:asciiTheme="minorBidi" w:hAnsiTheme="minorBidi"/>
          <w:b/>
          <w:bCs/>
          <w:color w:val="00B050"/>
          <w:sz w:val="32"/>
          <w:szCs w:val="32"/>
        </w:rPr>
      </w:pPr>
    </w:p>
    <w:p w14:paraId="6FC70B2C" w14:textId="42048DD2" w:rsidR="00336637" w:rsidRDefault="00336637" w:rsidP="00336637">
      <w:pPr>
        <w:rPr>
          <w:ins w:id="161" w:author="Ahmed Magdy" w:date="2021-03-15T17:28:00Z"/>
          <w:rFonts w:asciiTheme="minorBidi" w:hAnsiTheme="minorBidi"/>
          <w:b/>
          <w:bCs/>
          <w:color w:val="00B050"/>
          <w:sz w:val="32"/>
          <w:szCs w:val="32"/>
        </w:rPr>
      </w:pPr>
    </w:p>
    <w:p w14:paraId="43C18E6D" w14:textId="7381BCF8" w:rsidR="00336637" w:rsidRDefault="00336637" w:rsidP="00336637">
      <w:pPr>
        <w:rPr>
          <w:ins w:id="162" w:author="Ahmed Magdy" w:date="2021-03-15T17:28:00Z"/>
          <w:rFonts w:asciiTheme="minorBidi" w:hAnsiTheme="minorBidi"/>
          <w:b/>
          <w:bCs/>
          <w:color w:val="00B050"/>
          <w:sz w:val="32"/>
          <w:szCs w:val="32"/>
        </w:rPr>
      </w:pPr>
    </w:p>
    <w:p w14:paraId="533B59F9" w14:textId="77777777" w:rsidR="00336637" w:rsidRPr="00336637" w:rsidRDefault="00336637">
      <w:pPr>
        <w:rPr>
          <w:ins w:id="163" w:author="Ahmed Magdy" w:date="2021-03-15T17:28:00Z"/>
          <w:rFonts w:asciiTheme="minorBidi" w:hAnsiTheme="minorBidi"/>
          <w:b/>
          <w:bCs/>
          <w:color w:val="00B050"/>
          <w:sz w:val="32"/>
          <w:szCs w:val="32"/>
          <w:rPrChange w:id="164" w:author="Ahmed Magdy" w:date="2021-03-15T17:28:00Z">
            <w:rPr>
              <w:ins w:id="165" w:author="Ahmed Magdy" w:date="2021-03-15T17:28:00Z"/>
              <w:b/>
              <w:bCs/>
              <w:u w:val="single"/>
            </w:rPr>
          </w:rPrChange>
        </w:rPr>
        <w:pPrChange w:id="166" w:author="Ahmed Magdy" w:date="2021-03-15T17:28:00Z">
          <w:pPr>
            <w:pStyle w:val="Title"/>
            <w:jc w:val="center"/>
          </w:pPr>
        </w:pPrChange>
      </w:pPr>
    </w:p>
    <w:p w14:paraId="5CE032A6" w14:textId="77777777" w:rsidR="007651C8" w:rsidRPr="0064703E" w:rsidRDefault="007651C8" w:rsidP="0064703E"/>
    <w:p w14:paraId="0658C5E8" w14:textId="3536880D" w:rsidR="00193738" w:rsidRDefault="00193738" w:rsidP="0064703E">
      <w:pPr>
        <w:pStyle w:val="ListParagraph"/>
        <w:numPr>
          <w:ilvl w:val="0"/>
          <w:numId w:val="3"/>
        </w:numPr>
        <w:rPr>
          <w:ins w:id="167" w:author="Ahmed Magdy" w:date="2021-02-10T22:05:00Z"/>
          <w:rFonts w:asciiTheme="minorBidi" w:hAnsiTheme="minorBidi"/>
          <w:b/>
          <w:bCs/>
          <w:color w:val="5B9BD5" w:themeColor="accent1"/>
          <w:sz w:val="28"/>
          <w:szCs w:val="28"/>
        </w:rPr>
      </w:pPr>
      <w:ins w:id="168" w:author="Ahmed Magdy" w:date="2021-02-10T22:06:00Z">
        <w:r>
          <w:rPr>
            <w:rFonts w:asciiTheme="minorBidi" w:hAnsiTheme="minorBidi"/>
            <w:b/>
            <w:bCs/>
            <w:color w:val="5B9BD5" w:themeColor="accent1"/>
            <w:sz w:val="28"/>
            <w:szCs w:val="28"/>
          </w:rPr>
          <w:lastRenderedPageBreak/>
          <w:t>Introduction</w:t>
        </w:r>
      </w:ins>
    </w:p>
    <w:p w14:paraId="20040198" w14:textId="7F2D4263" w:rsidR="0064703E" w:rsidRPr="007651C8" w:rsidRDefault="0064703E">
      <w:pPr>
        <w:pStyle w:val="ListParagraph"/>
        <w:numPr>
          <w:ilvl w:val="1"/>
          <w:numId w:val="3"/>
        </w:numPr>
        <w:rPr>
          <w:rFonts w:asciiTheme="minorBidi" w:hAnsiTheme="minorBidi"/>
          <w:b/>
          <w:bCs/>
          <w:color w:val="5B9BD5" w:themeColor="accent1"/>
          <w:sz w:val="28"/>
          <w:szCs w:val="28"/>
        </w:rPr>
        <w:pPrChange w:id="169" w:author="Ahmed Magdy" w:date="2021-02-10T22:07:00Z">
          <w:pPr>
            <w:pStyle w:val="ListParagraph"/>
            <w:numPr>
              <w:numId w:val="3"/>
            </w:numPr>
            <w:ind w:left="360" w:hanging="360"/>
          </w:pPr>
        </w:pPrChange>
      </w:pPr>
      <w:r w:rsidRPr="007651C8">
        <w:rPr>
          <w:rFonts w:asciiTheme="minorBidi" w:hAnsiTheme="minorBidi"/>
          <w:b/>
          <w:bCs/>
          <w:color w:val="5B9BD5" w:themeColor="accent1"/>
          <w:sz w:val="28"/>
          <w:szCs w:val="28"/>
        </w:rPr>
        <w:t>Problem statement</w:t>
      </w:r>
    </w:p>
    <w:p w14:paraId="54BDDE4A" w14:textId="77777777" w:rsidR="0064703E" w:rsidRDefault="0064703E" w:rsidP="0064703E">
      <w:pPr>
        <w:pStyle w:val="Default"/>
        <w:ind w:left="720"/>
        <w:rPr>
          <w:rFonts w:asciiTheme="minorBidi" w:hAnsiTheme="minorBidi" w:cstheme="minorBidi"/>
          <w:color w:val="auto"/>
        </w:rPr>
      </w:pPr>
      <w:r w:rsidRPr="005B0BAF">
        <w:rPr>
          <w:rFonts w:asciiTheme="minorBidi" w:hAnsiTheme="minorBidi" w:cstheme="minorBidi"/>
          <w:color w:val="auto"/>
        </w:rPr>
        <w:t>Although most of us use social media platforms to convey our personal feelings and opinions for the world to see, one of the biggest challenges lies in understanding the ‘sentime</w:t>
      </w:r>
      <w:r>
        <w:rPr>
          <w:rFonts w:asciiTheme="minorBidi" w:hAnsiTheme="minorBidi" w:cstheme="minorBidi"/>
          <w:color w:val="auto"/>
        </w:rPr>
        <w:t>nts’ behind social media posts.</w:t>
      </w:r>
    </w:p>
    <w:p w14:paraId="13058DF5" w14:textId="77777777" w:rsidR="00037A82" w:rsidRDefault="00037A82" w:rsidP="0064703E">
      <w:pPr>
        <w:pStyle w:val="Default"/>
        <w:ind w:left="720"/>
        <w:rPr>
          <w:rFonts w:asciiTheme="minorBidi" w:hAnsiTheme="minorBidi" w:cstheme="minorBidi"/>
          <w:color w:val="auto"/>
        </w:rPr>
      </w:pPr>
    </w:p>
    <w:p w14:paraId="5723B802" w14:textId="77777777" w:rsidR="00037A82" w:rsidRDefault="00037A82" w:rsidP="00037A82">
      <w:pPr>
        <w:pStyle w:val="Default"/>
        <w:ind w:left="720"/>
        <w:rPr>
          <w:rFonts w:asciiTheme="minorBidi" w:hAnsiTheme="minorBidi" w:cstheme="minorBidi"/>
          <w:color w:val="auto"/>
        </w:rPr>
      </w:pPr>
      <w:r>
        <w:rPr>
          <w:rFonts w:asciiTheme="minorBidi" w:hAnsiTheme="minorBidi" w:cstheme="minorBidi"/>
          <w:color w:val="auto"/>
        </w:rPr>
        <w:t>Understanding people’s emotions has become more essential and a challenge for businesses since people express their feelings more openly than ever before.</w:t>
      </w:r>
    </w:p>
    <w:p w14:paraId="105713EC" w14:textId="77777777" w:rsidR="00037A82" w:rsidRDefault="00037A82" w:rsidP="00037A82">
      <w:pPr>
        <w:pStyle w:val="Default"/>
        <w:ind w:left="720"/>
        <w:rPr>
          <w:rFonts w:asciiTheme="minorBidi" w:hAnsiTheme="minorBidi" w:cstheme="minorBidi"/>
          <w:color w:val="auto"/>
        </w:rPr>
      </w:pPr>
    </w:p>
    <w:p w14:paraId="77A40D7D" w14:textId="2306B6D2" w:rsidR="005D23DA" w:rsidRDefault="00037A82" w:rsidP="005D23DA">
      <w:pPr>
        <w:pStyle w:val="Default"/>
        <w:ind w:left="720"/>
        <w:rPr>
          <w:rFonts w:asciiTheme="minorBidi" w:hAnsiTheme="minorBidi" w:cstheme="minorBidi"/>
          <w:color w:val="auto"/>
        </w:rPr>
      </w:pPr>
      <w:del w:id="170" w:author="Ahmed Magdy" w:date="2021-02-10T21:05:00Z">
        <w:r w:rsidDel="002F6AAC">
          <w:rPr>
            <w:rFonts w:asciiTheme="minorBidi" w:hAnsiTheme="minorBidi" w:cstheme="minorBidi"/>
            <w:color w:val="auto"/>
          </w:rPr>
          <w:delText>By t</w:delText>
        </w:r>
      </w:del>
      <w:ins w:id="171" w:author="Dina Amr" w:date="2020-12-09T13:02:00Z">
        <w:r w:rsidR="003B7654">
          <w:rPr>
            <w:rFonts w:asciiTheme="minorBidi" w:hAnsiTheme="minorBidi" w:cstheme="minorBidi"/>
            <w:color w:val="auto"/>
          </w:rPr>
          <w:t>T</w:t>
        </w:r>
      </w:ins>
      <w:r>
        <w:rPr>
          <w:rFonts w:asciiTheme="minorBidi" w:hAnsiTheme="minorBidi" w:cstheme="minorBidi"/>
          <w:color w:val="auto"/>
        </w:rPr>
        <w:t>ranslating</w:t>
      </w:r>
      <w:r w:rsidR="005D23DA">
        <w:rPr>
          <w:rFonts w:asciiTheme="minorBidi" w:hAnsiTheme="minorBidi" w:cstheme="minorBidi"/>
          <w:color w:val="auto"/>
        </w:rPr>
        <w:t xml:space="preserve"> text (social</w:t>
      </w:r>
      <w:r>
        <w:rPr>
          <w:rFonts w:asciiTheme="minorBidi" w:hAnsiTheme="minorBidi" w:cstheme="minorBidi"/>
          <w:color w:val="auto"/>
        </w:rPr>
        <w:t xml:space="preserve"> media conversations, tweets, or posts</w:t>
      </w:r>
      <w:r w:rsidR="005D23DA">
        <w:rPr>
          <w:rFonts w:asciiTheme="minorBidi" w:hAnsiTheme="minorBidi" w:cstheme="minorBidi"/>
          <w:color w:val="auto"/>
        </w:rPr>
        <w:t xml:space="preserve">) allows stakeholders to listen attentively to their customers </w:t>
      </w:r>
      <w:del w:id="172" w:author="Dina Amr" w:date="2020-12-09T13:02:00Z">
        <w:r w:rsidR="005D23DA" w:rsidDel="003B7654">
          <w:rPr>
            <w:rFonts w:asciiTheme="minorBidi" w:hAnsiTheme="minorBidi" w:cstheme="minorBidi"/>
            <w:color w:val="auto"/>
          </w:rPr>
          <w:delText xml:space="preserve">to </w:delText>
        </w:r>
      </w:del>
      <w:ins w:id="173" w:author="Dina Amr" w:date="2020-12-09T13:02:00Z">
        <w:r w:rsidR="003B7654">
          <w:rPr>
            <w:rFonts w:asciiTheme="minorBidi" w:hAnsiTheme="minorBidi" w:cstheme="minorBidi"/>
            <w:color w:val="auto"/>
          </w:rPr>
          <w:t xml:space="preserve">and </w:t>
        </w:r>
      </w:ins>
      <w:r w:rsidR="005D23DA">
        <w:rPr>
          <w:rFonts w:asciiTheme="minorBidi" w:hAnsiTheme="minorBidi" w:cstheme="minorBidi"/>
          <w:color w:val="auto"/>
        </w:rPr>
        <w:t>meet their needs.</w:t>
      </w:r>
    </w:p>
    <w:p w14:paraId="6BA65C8F" w14:textId="77777777" w:rsidR="005D23DA" w:rsidRDefault="005D23DA" w:rsidP="005D23DA">
      <w:pPr>
        <w:pStyle w:val="Default"/>
        <w:rPr>
          <w:rFonts w:asciiTheme="minorBidi" w:hAnsiTheme="minorBidi" w:cstheme="minorBidi"/>
          <w:color w:val="auto"/>
          <w:rtl/>
        </w:rPr>
      </w:pPr>
    </w:p>
    <w:p w14:paraId="6839C65E" w14:textId="77777777" w:rsidR="0064703E" w:rsidRPr="005B0BAF" w:rsidRDefault="0064703E" w:rsidP="007651C8">
      <w:pPr>
        <w:pStyle w:val="Default"/>
        <w:rPr>
          <w:rFonts w:asciiTheme="minorBidi" w:hAnsiTheme="minorBidi" w:cstheme="minorBidi"/>
          <w:color w:val="auto"/>
          <w:rtl/>
          <w:lang w:bidi="ar-EG"/>
        </w:rPr>
      </w:pPr>
    </w:p>
    <w:p w14:paraId="0B7BFE0F" w14:textId="77777777" w:rsidR="0064703E" w:rsidRPr="007651C8" w:rsidRDefault="0055017A">
      <w:pPr>
        <w:pStyle w:val="ListParagraph"/>
        <w:numPr>
          <w:ilvl w:val="1"/>
          <w:numId w:val="3"/>
        </w:numPr>
        <w:rPr>
          <w:rFonts w:asciiTheme="minorBidi" w:hAnsiTheme="minorBidi"/>
          <w:b/>
          <w:bCs/>
          <w:color w:val="5B9BD5" w:themeColor="accent1"/>
          <w:sz w:val="28"/>
          <w:szCs w:val="28"/>
        </w:rPr>
        <w:pPrChange w:id="174" w:author="Ahmed Magdy" w:date="2021-02-10T22:07:00Z">
          <w:pPr>
            <w:pStyle w:val="ListParagraph"/>
            <w:numPr>
              <w:numId w:val="3"/>
            </w:numPr>
            <w:ind w:left="360" w:hanging="360"/>
          </w:pPr>
        </w:pPrChange>
      </w:pPr>
      <w:r w:rsidRPr="007651C8">
        <w:rPr>
          <w:rFonts w:asciiTheme="minorBidi" w:hAnsiTheme="minorBidi"/>
          <w:b/>
          <w:bCs/>
          <w:color w:val="5B9BD5" w:themeColor="accent1"/>
          <w:sz w:val="28"/>
          <w:szCs w:val="28"/>
        </w:rPr>
        <w:t>Background</w:t>
      </w:r>
    </w:p>
    <w:p w14:paraId="2ECE4D3B" w14:textId="77777777" w:rsidR="0055017A" w:rsidRDefault="0055017A" w:rsidP="0055017A">
      <w:pPr>
        <w:pStyle w:val="ListParagraph"/>
        <w:rPr>
          <w:rFonts w:asciiTheme="minorBidi" w:hAnsiTheme="minorBidi"/>
          <w:b/>
          <w:bCs/>
          <w:color w:val="5B9BD5" w:themeColor="accent1"/>
          <w:sz w:val="24"/>
          <w:szCs w:val="24"/>
        </w:rPr>
      </w:pPr>
    </w:p>
    <w:p w14:paraId="3B75AAB9" w14:textId="39C05251" w:rsidR="0055017A" w:rsidRDefault="0055017A" w:rsidP="0055017A">
      <w:pPr>
        <w:pStyle w:val="ListParagraph"/>
        <w:rPr>
          <w:rFonts w:asciiTheme="minorBidi" w:hAnsiTheme="minorBidi"/>
          <w:sz w:val="24"/>
          <w:szCs w:val="24"/>
        </w:rPr>
      </w:pPr>
      <w:r>
        <w:rPr>
          <w:rFonts w:asciiTheme="minorBidi" w:hAnsiTheme="minorBidi"/>
          <w:sz w:val="24"/>
          <w:szCs w:val="24"/>
        </w:rPr>
        <w:t>Before sentiment analysis data was unorganized, huge volumes of text data are created everyday (</w:t>
      </w:r>
      <w:r w:rsidRPr="0055017A">
        <w:rPr>
          <w:rFonts w:asciiTheme="minorBidi" w:hAnsiTheme="minorBidi"/>
          <w:sz w:val="24"/>
          <w:szCs w:val="24"/>
        </w:rPr>
        <w:t>emails,</w:t>
      </w:r>
      <w:r w:rsidRPr="0055017A">
        <w:rPr>
          <w:rFonts w:ascii="Arial" w:hAnsi="Arial" w:cs="Arial"/>
          <w:sz w:val="24"/>
          <w:szCs w:val="24"/>
        </w:rPr>
        <w:t xml:space="preserve"> chats, social media conversations, surveys, articles, documents, etc.</w:t>
      </w:r>
      <w:r w:rsidRPr="0055017A">
        <w:rPr>
          <w:rFonts w:asciiTheme="minorBidi" w:hAnsiTheme="minorBidi"/>
          <w:sz w:val="24"/>
          <w:szCs w:val="24"/>
        </w:rPr>
        <w:t>)</w:t>
      </w:r>
      <w:r>
        <w:rPr>
          <w:rFonts w:asciiTheme="minorBidi" w:hAnsiTheme="minorBidi"/>
          <w:sz w:val="24"/>
          <w:szCs w:val="24"/>
        </w:rPr>
        <w:t xml:space="preserve"> and it was very hard to analyze, understand, and sort this data not to mention the time it would take to do all of that and it </w:t>
      </w:r>
      <w:del w:id="175" w:author="Dina Amr" w:date="2020-12-09T13:06:00Z">
        <w:r w:rsidDel="00FD6560">
          <w:rPr>
            <w:rFonts w:asciiTheme="minorBidi" w:hAnsiTheme="minorBidi"/>
            <w:sz w:val="24"/>
            <w:szCs w:val="24"/>
          </w:rPr>
          <w:delText xml:space="preserve">also </w:delText>
        </w:r>
      </w:del>
      <w:r>
        <w:rPr>
          <w:rFonts w:asciiTheme="minorBidi" w:hAnsiTheme="minorBidi"/>
          <w:sz w:val="24"/>
          <w:szCs w:val="24"/>
        </w:rPr>
        <w:t>will be</w:t>
      </w:r>
      <w:ins w:id="176" w:author="Dina Amr" w:date="2020-12-09T13:06:00Z">
        <w:r w:rsidR="00FD6560">
          <w:rPr>
            <w:rFonts w:asciiTheme="minorBidi" w:hAnsiTheme="minorBidi"/>
            <w:sz w:val="24"/>
            <w:szCs w:val="24"/>
          </w:rPr>
          <w:t xml:space="preserve"> considered an</w:t>
        </w:r>
      </w:ins>
      <w:r>
        <w:rPr>
          <w:rFonts w:asciiTheme="minorBidi" w:hAnsiTheme="minorBidi"/>
          <w:sz w:val="24"/>
          <w:szCs w:val="24"/>
        </w:rPr>
        <w:t xml:space="preserve"> expensive</w:t>
      </w:r>
      <w:ins w:id="177" w:author="Dina Amr" w:date="2020-12-09T13:06:00Z">
        <w:r w:rsidR="00FD6560">
          <w:rPr>
            <w:rFonts w:asciiTheme="minorBidi" w:hAnsiTheme="minorBidi"/>
            <w:sz w:val="24"/>
            <w:szCs w:val="24"/>
          </w:rPr>
          <w:t xml:space="preserve"> task</w:t>
        </w:r>
      </w:ins>
      <w:r>
        <w:rPr>
          <w:rFonts w:asciiTheme="minorBidi" w:hAnsiTheme="minorBidi"/>
          <w:sz w:val="24"/>
          <w:szCs w:val="24"/>
        </w:rPr>
        <w:t>.</w:t>
      </w:r>
    </w:p>
    <w:p w14:paraId="2C235054" w14:textId="77777777" w:rsidR="0055017A" w:rsidRDefault="0055017A" w:rsidP="0055017A">
      <w:pPr>
        <w:pStyle w:val="ListParagraph"/>
        <w:rPr>
          <w:rFonts w:asciiTheme="minorBidi" w:hAnsiTheme="minorBidi"/>
          <w:sz w:val="24"/>
          <w:szCs w:val="24"/>
        </w:rPr>
      </w:pPr>
    </w:p>
    <w:p w14:paraId="61CD672D" w14:textId="6B81EBA1" w:rsidR="0055017A" w:rsidRDefault="0055017A" w:rsidP="0055017A">
      <w:pPr>
        <w:pStyle w:val="ListParagraph"/>
        <w:rPr>
          <w:rFonts w:asciiTheme="minorBidi" w:hAnsiTheme="minorBidi"/>
          <w:sz w:val="24"/>
          <w:szCs w:val="24"/>
        </w:rPr>
      </w:pPr>
      <w:r>
        <w:rPr>
          <w:rFonts w:asciiTheme="minorBidi" w:hAnsiTheme="minorBidi"/>
          <w:sz w:val="24"/>
          <w:szCs w:val="24"/>
        </w:rPr>
        <w:t>Sentiment analysis, however, help</w:t>
      </w:r>
      <w:ins w:id="178" w:author="Ahmed Magdy" w:date="2021-03-15T16:50:00Z">
        <w:r w:rsidR="001814F6">
          <w:rPr>
            <w:rFonts w:asciiTheme="minorBidi" w:hAnsiTheme="minorBidi"/>
            <w:sz w:val="24"/>
            <w:szCs w:val="24"/>
          </w:rPr>
          <w:t xml:space="preserve"> people </w:t>
        </w:r>
      </w:ins>
      <w:del w:id="179" w:author="Ahmed Magdy" w:date="2021-03-15T16:50:00Z">
        <w:r w:rsidDel="001814F6">
          <w:rPr>
            <w:rFonts w:asciiTheme="minorBidi" w:hAnsiTheme="minorBidi"/>
            <w:sz w:val="24"/>
            <w:szCs w:val="24"/>
          </w:rPr>
          <w:delText xml:space="preserve">s businesses and stakeholders </w:delText>
        </w:r>
      </w:del>
      <w:r>
        <w:rPr>
          <w:rFonts w:asciiTheme="minorBidi" w:hAnsiTheme="minorBidi"/>
          <w:sz w:val="24"/>
          <w:szCs w:val="24"/>
        </w:rPr>
        <w:t xml:space="preserve">make sense of all this text by automatically understanding, processing, and then tagging </w:t>
      </w:r>
      <w:del w:id="180" w:author="Dina Amr" w:date="2020-12-09T13:06:00Z">
        <w:r w:rsidDel="0088061C">
          <w:rPr>
            <w:rFonts w:asciiTheme="minorBidi" w:hAnsiTheme="minorBidi"/>
            <w:sz w:val="24"/>
            <w:szCs w:val="24"/>
          </w:rPr>
          <w:delText xml:space="preserve">it </w:delText>
        </w:r>
      </w:del>
      <w:r>
        <w:rPr>
          <w:rFonts w:asciiTheme="minorBidi" w:hAnsiTheme="minorBidi"/>
          <w:sz w:val="24"/>
          <w:szCs w:val="24"/>
        </w:rPr>
        <w:t>and sort</w:t>
      </w:r>
      <w:ins w:id="181" w:author="Dina Amr" w:date="2020-12-09T13:07:00Z">
        <w:r w:rsidR="0088061C">
          <w:rPr>
            <w:rFonts w:asciiTheme="minorBidi" w:hAnsiTheme="minorBidi"/>
            <w:sz w:val="24"/>
            <w:szCs w:val="24"/>
          </w:rPr>
          <w:t>ing</w:t>
        </w:r>
      </w:ins>
      <w:r>
        <w:rPr>
          <w:rFonts w:asciiTheme="minorBidi" w:hAnsiTheme="minorBidi"/>
          <w:sz w:val="24"/>
          <w:szCs w:val="24"/>
        </w:rPr>
        <w:t xml:space="preserve"> them accordingly</w:t>
      </w:r>
      <w:r w:rsidR="006A599C">
        <w:rPr>
          <w:rFonts w:asciiTheme="minorBidi" w:hAnsiTheme="minorBidi"/>
          <w:sz w:val="24"/>
          <w:szCs w:val="24"/>
        </w:rPr>
        <w:t>.</w:t>
      </w:r>
    </w:p>
    <w:p w14:paraId="1FFC2030" w14:textId="77777777" w:rsidR="007651C8" w:rsidRDefault="007651C8" w:rsidP="006A599C">
      <w:pPr>
        <w:rPr>
          <w:rFonts w:asciiTheme="minorBidi" w:hAnsiTheme="minorBidi"/>
          <w:b/>
          <w:bCs/>
          <w:sz w:val="24"/>
          <w:szCs w:val="24"/>
        </w:rPr>
      </w:pPr>
    </w:p>
    <w:p w14:paraId="266B8810" w14:textId="472DBAC4" w:rsidR="006A599C" w:rsidRDefault="006A599C">
      <w:pPr>
        <w:pStyle w:val="ListParagraph"/>
        <w:numPr>
          <w:ilvl w:val="1"/>
          <w:numId w:val="3"/>
        </w:numPr>
        <w:rPr>
          <w:rFonts w:asciiTheme="minorBidi" w:hAnsiTheme="minorBidi"/>
          <w:b/>
          <w:bCs/>
          <w:color w:val="5B9BD5" w:themeColor="accent1"/>
          <w:sz w:val="28"/>
          <w:szCs w:val="28"/>
        </w:rPr>
        <w:pPrChange w:id="182" w:author="Ahmed Magdy" w:date="2021-02-10T22:07:00Z">
          <w:pPr>
            <w:pStyle w:val="ListParagraph"/>
            <w:numPr>
              <w:numId w:val="3"/>
            </w:numPr>
            <w:ind w:left="360" w:hanging="360"/>
          </w:pPr>
        </w:pPrChange>
      </w:pPr>
      <w:r w:rsidRPr="007651C8">
        <w:rPr>
          <w:rFonts w:asciiTheme="minorBidi" w:hAnsiTheme="minorBidi"/>
          <w:b/>
          <w:bCs/>
          <w:color w:val="5B9BD5" w:themeColor="accent1"/>
          <w:sz w:val="28"/>
          <w:szCs w:val="28"/>
        </w:rPr>
        <w:t>System Purpose</w:t>
      </w:r>
    </w:p>
    <w:p w14:paraId="4062D05D" w14:textId="29E04D7D" w:rsidR="00C44052" w:rsidRDefault="00C44052" w:rsidP="00C44052">
      <w:pPr>
        <w:pStyle w:val="ListParagraph"/>
        <w:ind w:left="360"/>
        <w:rPr>
          <w:rFonts w:asciiTheme="minorBidi" w:hAnsiTheme="minorBidi"/>
          <w:b/>
          <w:bCs/>
          <w:color w:val="5B9BD5" w:themeColor="accent1"/>
          <w:sz w:val="28"/>
          <w:szCs w:val="28"/>
        </w:rPr>
      </w:pPr>
    </w:p>
    <w:p w14:paraId="0EF70937" w14:textId="64AA0920" w:rsidR="00C44052" w:rsidRPr="00A80C8E" w:rsidRDefault="00C44052" w:rsidP="00C44052">
      <w:pPr>
        <w:ind w:left="720"/>
        <w:rPr>
          <w:rFonts w:asciiTheme="minorBidi" w:hAnsiTheme="minorBidi"/>
          <w:b/>
          <w:bCs/>
          <w:color w:val="5B9BD5" w:themeColor="accent1"/>
          <w:sz w:val="28"/>
          <w:szCs w:val="28"/>
        </w:rPr>
      </w:pPr>
      <w:r w:rsidRPr="00A80C8E">
        <w:rPr>
          <w:rFonts w:ascii="Arial" w:hAnsi="Arial" w:cs="Arial"/>
          <w:b/>
          <w:bCs/>
          <w:sz w:val="24"/>
          <w:szCs w:val="24"/>
        </w:rPr>
        <w:t>Our system focuses mainly on</w:t>
      </w:r>
      <w:ins w:id="183" w:author="Ahmed Magdy" w:date="2021-02-10T21:09:00Z">
        <w:r w:rsidR="002F6AAC">
          <w:rPr>
            <w:rFonts w:ascii="Arial" w:hAnsi="Arial" w:cs="Arial"/>
            <w:b/>
            <w:bCs/>
            <w:sz w:val="24"/>
            <w:szCs w:val="24"/>
          </w:rPr>
          <w:t xml:space="preserve"> searching about </w:t>
        </w:r>
      </w:ins>
      <w:ins w:id="184" w:author="Ahmed Magdy" w:date="2021-02-10T21:10:00Z">
        <w:r w:rsidR="002F6AAC">
          <w:rPr>
            <w:rFonts w:ascii="Arial" w:hAnsi="Arial" w:cs="Arial"/>
            <w:b/>
            <w:bCs/>
            <w:sz w:val="24"/>
            <w:szCs w:val="24"/>
          </w:rPr>
          <w:t xml:space="preserve">the </w:t>
        </w:r>
      </w:ins>
      <w:ins w:id="185" w:author="Ahmed Magdy" w:date="2021-02-10T21:09:00Z">
        <w:r w:rsidR="002F6AAC">
          <w:rPr>
            <w:rFonts w:ascii="Arial" w:hAnsi="Arial" w:cs="Arial"/>
            <w:b/>
            <w:bCs/>
            <w:sz w:val="24"/>
            <w:szCs w:val="24"/>
          </w:rPr>
          <w:t xml:space="preserve">needed topics </w:t>
        </w:r>
      </w:ins>
      <w:ins w:id="186" w:author="Ahmed Magdy" w:date="2021-02-10T21:10:00Z">
        <w:r w:rsidR="002F6AAC">
          <w:rPr>
            <w:rFonts w:ascii="Arial" w:hAnsi="Arial" w:cs="Arial"/>
            <w:b/>
            <w:bCs/>
            <w:sz w:val="24"/>
            <w:szCs w:val="24"/>
          </w:rPr>
          <w:t>(</w:t>
        </w:r>
      </w:ins>
      <w:ins w:id="187" w:author="Ahmed Magdy" w:date="2021-02-10T21:09:00Z">
        <w:r w:rsidR="002F6AAC">
          <w:rPr>
            <w:rFonts w:ascii="Arial" w:hAnsi="Arial" w:cs="Arial"/>
            <w:b/>
            <w:bCs/>
            <w:sz w:val="24"/>
            <w:szCs w:val="24"/>
          </w:rPr>
          <w:t>most i</w:t>
        </w:r>
      </w:ins>
      <w:ins w:id="188" w:author="Ahmed Magdy" w:date="2021-02-10T21:10:00Z">
        <w:r w:rsidR="002F6AAC">
          <w:rPr>
            <w:rFonts w:ascii="Arial" w:hAnsi="Arial" w:cs="Arial"/>
            <w:b/>
            <w:bCs/>
            <w:sz w:val="24"/>
            <w:szCs w:val="24"/>
          </w:rPr>
          <w:t>mportant</w:t>
        </w:r>
      </w:ins>
      <w:r w:rsidRPr="00A80C8E">
        <w:rPr>
          <w:rFonts w:ascii="Arial" w:hAnsi="Arial" w:cs="Arial"/>
          <w:b/>
          <w:bCs/>
          <w:sz w:val="24"/>
          <w:szCs w:val="24"/>
        </w:rPr>
        <w:t xml:space="preserve"> two </w:t>
      </w:r>
      <w:ins w:id="189" w:author="Ahmed Magdy" w:date="2021-02-10T21:10:00Z">
        <w:r w:rsidR="002F6AAC">
          <w:rPr>
            <w:rFonts w:ascii="Arial" w:hAnsi="Arial" w:cs="Arial"/>
            <w:b/>
            <w:bCs/>
            <w:sz w:val="24"/>
            <w:szCs w:val="24"/>
          </w:rPr>
          <w:t>are)</w:t>
        </w:r>
      </w:ins>
      <w:del w:id="190" w:author="Ahmed Magdy" w:date="2021-02-10T21:10:00Z">
        <w:r w:rsidRPr="00A80C8E" w:rsidDel="002F6AAC">
          <w:rPr>
            <w:rFonts w:ascii="Arial" w:hAnsi="Arial" w:cs="Arial"/>
            <w:b/>
            <w:bCs/>
            <w:sz w:val="24"/>
            <w:szCs w:val="24"/>
          </w:rPr>
          <w:delText>topics</w:delText>
        </w:r>
      </w:del>
      <w:r w:rsidRPr="00A80C8E">
        <w:rPr>
          <w:rFonts w:ascii="Arial" w:hAnsi="Arial" w:cs="Arial"/>
          <w:b/>
          <w:bCs/>
          <w:sz w:val="24"/>
          <w:szCs w:val="24"/>
        </w:rPr>
        <w:t>:</w:t>
      </w:r>
    </w:p>
    <w:p w14:paraId="52352ED6" w14:textId="77777777" w:rsidR="00634684" w:rsidRPr="00634684" w:rsidRDefault="00634684">
      <w:pPr>
        <w:pStyle w:val="ListParagraph"/>
        <w:numPr>
          <w:ilvl w:val="1"/>
          <w:numId w:val="6"/>
        </w:numPr>
        <w:ind w:left="1440"/>
        <w:rPr>
          <w:ins w:id="191" w:author="Ahmed Magdy" w:date="2021-02-10T21:15:00Z"/>
          <w:rFonts w:ascii="Arial" w:hAnsi="Arial" w:cs="Arial"/>
          <w:sz w:val="24"/>
          <w:szCs w:val="24"/>
          <w:rPrChange w:id="192" w:author="Ahmed Magdy" w:date="2021-02-10T21:15:00Z">
            <w:rPr>
              <w:ins w:id="193" w:author="Ahmed Magdy" w:date="2021-02-10T21:15:00Z"/>
              <w:rFonts w:ascii="var(--font-din)" w:eastAsia="Times New Roman" w:hAnsi="var(--font-din)" w:cs="Times New Roman"/>
              <w:sz w:val="24"/>
              <w:szCs w:val="24"/>
            </w:rPr>
          </w:rPrChange>
        </w:rPr>
        <w:pPrChange w:id="194" w:author="Ahmed Magdy" w:date="2021-02-10T21:15:00Z">
          <w:pPr>
            <w:numPr>
              <w:numId w:val="6"/>
            </w:numPr>
            <w:shd w:val="clear" w:color="auto" w:fill="FFFFFF"/>
            <w:spacing w:after="0" w:line="240" w:lineRule="auto"/>
            <w:ind w:left="1440" w:hanging="360"/>
            <w:textAlignment w:val="baseline"/>
          </w:pPr>
        </w:pPrChange>
      </w:pPr>
      <w:ins w:id="195" w:author="Ahmed Magdy" w:date="2021-02-10T21:15:00Z">
        <w:r w:rsidRPr="00634684">
          <w:rPr>
            <w:rFonts w:ascii="Arial" w:hAnsi="Arial" w:cs="Arial"/>
            <w:sz w:val="24"/>
            <w:szCs w:val="24"/>
            <w:rPrChange w:id="196" w:author="Ahmed Magdy" w:date="2021-02-10T21:15:00Z">
              <w:rPr>
                <w:rFonts w:asciiTheme="minorBidi" w:hAnsiTheme="minorBidi"/>
                <w:b/>
                <w:bCs/>
                <w:sz w:val="24"/>
                <w:szCs w:val="24"/>
              </w:rPr>
            </w:rPrChange>
          </w:rPr>
          <w:t>Business:</w:t>
        </w:r>
        <w:r w:rsidRPr="00634684">
          <w:rPr>
            <w:rFonts w:ascii="Arial" w:hAnsi="Arial" w:cs="Arial" w:hint="eastAsia"/>
            <w:sz w:val="24"/>
            <w:szCs w:val="24"/>
            <w:rPrChange w:id="197" w:author="Ahmed Magdy" w:date="2021-02-10T21:15:00Z">
              <w:rPr>
                <w:rFonts w:ascii="var(--font-din)" w:eastAsia="Times New Roman" w:hAnsi="var(--font-din)" w:cs="Times New Roman" w:hint="eastAsia"/>
                <w:b/>
                <w:bCs/>
                <w:sz w:val="24"/>
                <w:szCs w:val="24"/>
                <w:bdr w:val="none" w:sz="0" w:space="0" w:color="auto" w:frame="1"/>
              </w:rPr>
            </w:rPrChange>
          </w:rPr>
          <w:t> </w:t>
        </w:r>
        <w:r w:rsidRPr="00634684">
          <w:rPr>
            <w:rFonts w:ascii="Arial" w:hAnsi="Arial" w:cs="Arial"/>
            <w:sz w:val="24"/>
            <w:szCs w:val="24"/>
            <w:rPrChange w:id="198" w:author="Ahmed Magdy" w:date="2021-02-10T21:15:00Z">
              <w:rPr>
                <w:rFonts w:asciiTheme="minorBidi" w:hAnsiTheme="minorBidi"/>
                <w:sz w:val="24"/>
                <w:szCs w:val="24"/>
              </w:rPr>
            </w:rPrChange>
          </w:rPr>
          <w:t>In marketing field companies use it to develop their strategies, to understand customers’ feelings towards products or brand, how people respond to their campaigns or product launches and why consumers don’t buy some</w:t>
        </w:r>
        <w:r w:rsidRPr="00634684">
          <w:rPr>
            <w:rFonts w:ascii="Arial" w:hAnsi="Arial" w:cs="Arial"/>
            <w:sz w:val="24"/>
            <w:szCs w:val="24"/>
            <w:rPrChange w:id="199" w:author="Ahmed Magdy" w:date="2021-02-10T21:15:00Z">
              <w:rPr>
                <w:rFonts w:ascii="var(--font-din)" w:eastAsia="Times New Roman" w:hAnsi="var(--font-din)" w:cs="Times New Roman"/>
                <w:sz w:val="24"/>
                <w:szCs w:val="24"/>
              </w:rPr>
            </w:rPrChange>
          </w:rPr>
          <w:t xml:space="preserve"> </w:t>
        </w:r>
        <w:r w:rsidRPr="00634684">
          <w:rPr>
            <w:rFonts w:ascii="Arial" w:hAnsi="Arial" w:cs="Arial"/>
            <w:sz w:val="24"/>
            <w:szCs w:val="24"/>
            <w:rPrChange w:id="200" w:author="Ahmed Magdy" w:date="2021-02-10T21:15:00Z">
              <w:rPr>
                <w:rFonts w:asciiTheme="minorBidi" w:hAnsiTheme="minorBidi"/>
                <w:sz w:val="24"/>
                <w:szCs w:val="24"/>
              </w:rPr>
            </w:rPrChange>
          </w:rPr>
          <w:t>products.</w:t>
        </w:r>
      </w:ins>
    </w:p>
    <w:p w14:paraId="5D52A553" w14:textId="77777777" w:rsidR="00634684" w:rsidRPr="00634684" w:rsidRDefault="00634684">
      <w:pPr>
        <w:pStyle w:val="ListParagraph"/>
        <w:ind w:left="1440"/>
        <w:rPr>
          <w:ins w:id="201" w:author="Ahmed Magdy" w:date="2021-02-10T21:15:00Z"/>
          <w:rFonts w:ascii="Arial" w:hAnsi="Arial" w:cs="Arial"/>
          <w:sz w:val="24"/>
          <w:szCs w:val="24"/>
          <w:rPrChange w:id="202" w:author="Ahmed Magdy" w:date="2021-02-10T21:15:00Z">
            <w:rPr>
              <w:ins w:id="203" w:author="Ahmed Magdy" w:date="2021-02-10T21:15:00Z"/>
              <w:rFonts w:ascii="var(--font-din)" w:eastAsia="Times New Roman" w:hAnsi="var(--font-din)" w:cs="Times New Roman"/>
              <w:sz w:val="24"/>
              <w:szCs w:val="24"/>
            </w:rPr>
          </w:rPrChange>
        </w:rPr>
        <w:pPrChange w:id="204" w:author="Ahmed Magdy" w:date="2021-02-10T21:16:00Z">
          <w:pPr>
            <w:shd w:val="clear" w:color="auto" w:fill="FFFFFF"/>
            <w:spacing w:after="0" w:line="240" w:lineRule="auto"/>
            <w:ind w:left="1260"/>
            <w:textAlignment w:val="baseline"/>
          </w:pPr>
        </w:pPrChange>
      </w:pPr>
    </w:p>
    <w:p w14:paraId="469D5C56" w14:textId="77777777" w:rsidR="00634684" w:rsidRPr="00634684" w:rsidRDefault="00634684">
      <w:pPr>
        <w:pStyle w:val="ListParagraph"/>
        <w:numPr>
          <w:ilvl w:val="1"/>
          <w:numId w:val="6"/>
        </w:numPr>
        <w:ind w:left="1440"/>
        <w:rPr>
          <w:ins w:id="205" w:author="Ahmed Magdy" w:date="2021-02-10T21:15:00Z"/>
          <w:rFonts w:ascii="Arial" w:hAnsi="Arial" w:cs="Arial"/>
          <w:sz w:val="24"/>
          <w:szCs w:val="24"/>
          <w:rPrChange w:id="206" w:author="Ahmed Magdy" w:date="2021-02-10T21:15:00Z">
            <w:rPr>
              <w:ins w:id="207" w:author="Ahmed Magdy" w:date="2021-02-10T21:15:00Z"/>
              <w:rFonts w:ascii="var(--font-din)" w:eastAsia="Times New Roman" w:hAnsi="var(--font-din)" w:cs="Times New Roman"/>
              <w:sz w:val="24"/>
              <w:szCs w:val="24"/>
            </w:rPr>
          </w:rPrChange>
        </w:rPr>
        <w:pPrChange w:id="208" w:author="Ahmed Magdy" w:date="2021-02-10T21:15:00Z">
          <w:pPr>
            <w:numPr>
              <w:numId w:val="6"/>
            </w:numPr>
            <w:shd w:val="clear" w:color="auto" w:fill="FFFFFF"/>
            <w:spacing w:after="0" w:line="240" w:lineRule="auto"/>
            <w:ind w:left="1440" w:hanging="360"/>
            <w:textAlignment w:val="baseline"/>
          </w:pPr>
        </w:pPrChange>
      </w:pPr>
      <w:ins w:id="209" w:author="Ahmed Magdy" w:date="2021-02-10T21:15:00Z">
        <w:r w:rsidRPr="00634684">
          <w:rPr>
            <w:rFonts w:ascii="Arial" w:hAnsi="Arial" w:cs="Arial"/>
            <w:sz w:val="24"/>
            <w:szCs w:val="24"/>
            <w:rPrChange w:id="210" w:author="Ahmed Magdy" w:date="2021-02-10T21:15:00Z">
              <w:rPr>
                <w:rFonts w:asciiTheme="minorBidi" w:hAnsiTheme="minorBidi"/>
                <w:b/>
                <w:bCs/>
                <w:sz w:val="24"/>
                <w:szCs w:val="24"/>
              </w:rPr>
            </w:rPrChange>
          </w:rPr>
          <w:t>Politics:</w:t>
        </w:r>
        <w:r w:rsidRPr="00634684">
          <w:rPr>
            <w:rFonts w:ascii="Arial" w:hAnsi="Arial" w:cs="Arial" w:hint="eastAsia"/>
            <w:sz w:val="24"/>
            <w:szCs w:val="24"/>
            <w:rPrChange w:id="211" w:author="Ahmed Magdy" w:date="2021-02-10T21:15:00Z">
              <w:rPr>
                <w:rFonts w:ascii="var(--font-din)" w:eastAsia="Times New Roman" w:hAnsi="var(--font-din)" w:cs="Times New Roman" w:hint="eastAsia"/>
                <w:b/>
                <w:bCs/>
                <w:sz w:val="24"/>
                <w:szCs w:val="24"/>
                <w:bdr w:val="none" w:sz="0" w:space="0" w:color="auto" w:frame="1"/>
              </w:rPr>
            </w:rPrChange>
          </w:rPr>
          <w:t> </w:t>
        </w:r>
        <w:r w:rsidRPr="00634684">
          <w:rPr>
            <w:rFonts w:ascii="Arial" w:hAnsi="Arial" w:cs="Arial"/>
            <w:sz w:val="24"/>
            <w:szCs w:val="24"/>
            <w:rPrChange w:id="212" w:author="Ahmed Magdy" w:date="2021-02-10T21:15:00Z">
              <w:rPr>
                <w:rFonts w:asciiTheme="minorBidi" w:hAnsiTheme="minorBidi"/>
                <w:sz w:val="24"/>
                <w:szCs w:val="24"/>
              </w:rPr>
            </w:rPrChange>
          </w:rPr>
          <w:t>In political field, it is used to keep track of political view, to detect consistency and inconsistency between statements and actions at the government level. It can be used to predict election results as well!</w:t>
        </w:r>
      </w:ins>
    </w:p>
    <w:p w14:paraId="36293AE1" w14:textId="568C8D6A" w:rsidR="00C44052" w:rsidRPr="00F9629B" w:rsidDel="00634684" w:rsidRDefault="00C44052" w:rsidP="00C44052">
      <w:pPr>
        <w:pStyle w:val="ListParagraph"/>
        <w:numPr>
          <w:ilvl w:val="1"/>
          <w:numId w:val="6"/>
        </w:numPr>
        <w:ind w:left="1440"/>
        <w:rPr>
          <w:del w:id="213" w:author="Ahmed Magdy" w:date="2021-02-10T21:15:00Z"/>
          <w:rFonts w:ascii="Arial" w:hAnsi="Arial" w:cs="Arial"/>
          <w:b/>
          <w:bCs/>
          <w:sz w:val="24"/>
          <w:szCs w:val="24"/>
        </w:rPr>
      </w:pPr>
      <w:del w:id="214" w:author="Ahmed Magdy" w:date="2021-02-10T21:15:00Z">
        <w:r w:rsidDel="00634684">
          <w:rPr>
            <w:rFonts w:ascii="Arial" w:hAnsi="Arial" w:cs="Arial"/>
            <w:sz w:val="24"/>
            <w:szCs w:val="24"/>
          </w:rPr>
          <w:delText xml:space="preserve">Helping products companies to know what consumers think about their products, customer services, and that </w:delText>
        </w:r>
      </w:del>
      <w:ins w:id="215" w:author="Dina Amr" w:date="2020-12-09T13:08:00Z">
        <w:del w:id="216" w:author="Ahmed Magdy" w:date="2021-02-10T21:15:00Z">
          <w:r w:rsidR="0022572F" w:rsidDel="00634684">
            <w:rPr>
              <w:rFonts w:ascii="Arial" w:hAnsi="Arial" w:cs="Arial"/>
              <w:sz w:val="24"/>
              <w:szCs w:val="24"/>
            </w:rPr>
            <w:delText xml:space="preserve">which </w:delText>
          </w:r>
        </w:del>
      </w:ins>
      <w:del w:id="217" w:author="Ahmed Magdy" w:date="2021-02-10T21:15:00Z">
        <w:r w:rsidDel="00634684">
          <w:rPr>
            <w:rFonts w:ascii="Arial" w:hAnsi="Arial" w:cs="Arial"/>
            <w:sz w:val="24"/>
            <w:szCs w:val="24"/>
          </w:rPr>
          <w:delText xml:space="preserve">in return will help them to know what they lack, </w:delText>
        </w:r>
      </w:del>
      <w:ins w:id="218" w:author="Dina Amr" w:date="2020-12-09T13:09:00Z">
        <w:del w:id="219" w:author="Ahmed Magdy" w:date="2021-02-10T21:15:00Z">
          <w:r w:rsidR="0022572F" w:rsidDel="00634684">
            <w:rPr>
              <w:rFonts w:ascii="Arial" w:hAnsi="Arial" w:cs="Arial"/>
              <w:sz w:val="24"/>
              <w:szCs w:val="24"/>
            </w:rPr>
            <w:delText xml:space="preserve"> and </w:delText>
          </w:r>
        </w:del>
      </w:ins>
      <w:del w:id="220" w:author="Ahmed Magdy" w:date="2021-02-10T21:15:00Z">
        <w:r w:rsidDel="00634684">
          <w:rPr>
            <w:rFonts w:ascii="Arial" w:hAnsi="Arial" w:cs="Arial"/>
            <w:sz w:val="24"/>
            <w:szCs w:val="24"/>
          </w:rPr>
          <w:delText>what they need to improve to make their products and services meets consumers’ needs</w:delText>
        </w:r>
      </w:del>
      <w:ins w:id="221" w:author="Dina Amr" w:date="2020-12-09T13:09:00Z">
        <w:del w:id="222" w:author="Ahmed Magdy" w:date="2021-02-10T21:15:00Z">
          <w:r w:rsidR="00FB0B08" w:rsidDel="00634684">
            <w:rPr>
              <w:rFonts w:ascii="Arial" w:hAnsi="Arial" w:cs="Arial"/>
              <w:sz w:val="24"/>
              <w:szCs w:val="24"/>
            </w:rPr>
            <w:delText>.</w:delText>
          </w:r>
        </w:del>
      </w:ins>
    </w:p>
    <w:p w14:paraId="66C4908B" w14:textId="691A054E" w:rsidR="00C44052" w:rsidRPr="00F9629B" w:rsidDel="00634684" w:rsidRDefault="00C44052" w:rsidP="00C44052">
      <w:pPr>
        <w:pStyle w:val="ListParagraph"/>
        <w:ind w:left="1440"/>
        <w:rPr>
          <w:del w:id="223" w:author="Ahmed Magdy" w:date="2021-02-10T21:15:00Z"/>
          <w:rFonts w:ascii="Arial" w:hAnsi="Arial" w:cs="Arial"/>
          <w:b/>
          <w:bCs/>
          <w:sz w:val="24"/>
          <w:szCs w:val="24"/>
        </w:rPr>
      </w:pPr>
    </w:p>
    <w:p w14:paraId="1D0975C0" w14:textId="53251F78" w:rsidR="00C44052" w:rsidRPr="00C44052" w:rsidDel="00634684" w:rsidRDefault="00C44052" w:rsidP="00C44052">
      <w:pPr>
        <w:pStyle w:val="ListParagraph"/>
        <w:numPr>
          <w:ilvl w:val="1"/>
          <w:numId w:val="6"/>
        </w:numPr>
        <w:ind w:left="1440"/>
        <w:rPr>
          <w:del w:id="224" w:author="Ahmed Magdy" w:date="2021-02-10T21:15:00Z"/>
          <w:rFonts w:ascii="Arial" w:hAnsi="Arial" w:cs="Arial"/>
          <w:b/>
          <w:bCs/>
          <w:sz w:val="24"/>
          <w:szCs w:val="24"/>
        </w:rPr>
      </w:pPr>
      <w:del w:id="225" w:author="Ahmed Magdy" w:date="2021-02-10T21:15:00Z">
        <w:r w:rsidDel="00634684">
          <w:rPr>
            <w:rFonts w:ascii="Arial" w:hAnsi="Arial" w:cs="Arial"/>
            <w:sz w:val="24"/>
            <w:szCs w:val="24"/>
          </w:rPr>
          <w:delText xml:space="preserve">Helping candidates to know what people says about them, and how they feel toward them and which regions, race, genders that support them and which are </w:delText>
        </w:r>
      </w:del>
      <w:ins w:id="226" w:author="Dina Amr" w:date="2020-12-09T13:11:00Z">
        <w:del w:id="227" w:author="Ahmed Magdy" w:date="2021-02-10T21:15:00Z">
          <w:r w:rsidR="00F234D1" w:rsidDel="00634684">
            <w:rPr>
              <w:rFonts w:ascii="Arial" w:hAnsi="Arial" w:cs="Arial"/>
              <w:sz w:val="24"/>
              <w:szCs w:val="24"/>
            </w:rPr>
            <w:delText xml:space="preserve">do </w:delText>
          </w:r>
        </w:del>
      </w:ins>
      <w:del w:id="228" w:author="Ahmed Magdy" w:date="2021-02-10T21:15:00Z">
        <w:r w:rsidDel="00634684">
          <w:rPr>
            <w:rFonts w:ascii="Arial" w:hAnsi="Arial" w:cs="Arial"/>
            <w:sz w:val="24"/>
            <w:szCs w:val="24"/>
          </w:rPr>
          <w:delText xml:space="preserve">not, so they can take actions and improve their campaigns. </w:delText>
        </w:r>
      </w:del>
    </w:p>
    <w:p w14:paraId="22F4EAF7" w14:textId="77777777" w:rsidR="00C44052" w:rsidRPr="00C44052" w:rsidRDefault="00C44052" w:rsidP="00C44052">
      <w:pPr>
        <w:pStyle w:val="ListParagraph"/>
        <w:rPr>
          <w:rFonts w:ascii="Arial" w:hAnsi="Arial" w:cs="Arial"/>
          <w:b/>
          <w:bCs/>
          <w:sz w:val="24"/>
          <w:szCs w:val="24"/>
        </w:rPr>
      </w:pPr>
    </w:p>
    <w:p w14:paraId="0D522227" w14:textId="77777777" w:rsidR="00C44052" w:rsidRPr="00C44052" w:rsidRDefault="00C44052" w:rsidP="00C44052">
      <w:pPr>
        <w:pStyle w:val="ListParagraph"/>
        <w:ind w:left="1440"/>
        <w:rPr>
          <w:rFonts w:ascii="Arial" w:hAnsi="Arial" w:cs="Arial"/>
          <w:b/>
          <w:bCs/>
          <w:sz w:val="24"/>
          <w:szCs w:val="24"/>
        </w:rPr>
      </w:pPr>
    </w:p>
    <w:p w14:paraId="064F9140" w14:textId="77777777" w:rsidR="006A599C" w:rsidRDefault="006A599C" w:rsidP="006A599C">
      <w:pPr>
        <w:pStyle w:val="ListParagraph"/>
        <w:rPr>
          <w:rFonts w:asciiTheme="minorBidi" w:hAnsiTheme="minorBidi"/>
          <w:sz w:val="28"/>
          <w:szCs w:val="28"/>
        </w:rPr>
      </w:pPr>
    </w:p>
    <w:p w14:paraId="35840A02" w14:textId="77777777" w:rsidR="006A599C" w:rsidRPr="00373378" w:rsidRDefault="006A599C" w:rsidP="006A599C">
      <w:pPr>
        <w:pStyle w:val="ListParagraph"/>
        <w:rPr>
          <w:rFonts w:asciiTheme="minorBidi" w:hAnsiTheme="minorBidi"/>
          <w:b/>
          <w:bCs/>
          <w:sz w:val="24"/>
          <w:szCs w:val="24"/>
        </w:rPr>
      </w:pPr>
      <w:r w:rsidRPr="00373378">
        <w:rPr>
          <w:rFonts w:asciiTheme="minorBidi" w:hAnsiTheme="minorBidi"/>
          <w:b/>
          <w:bCs/>
          <w:sz w:val="24"/>
          <w:szCs w:val="24"/>
        </w:rPr>
        <w:lastRenderedPageBreak/>
        <w:t xml:space="preserve">The main benefits of sentiment </w:t>
      </w:r>
      <w:r w:rsidR="00CC378E" w:rsidRPr="00373378">
        <w:rPr>
          <w:rFonts w:asciiTheme="minorBidi" w:hAnsiTheme="minorBidi"/>
          <w:b/>
          <w:bCs/>
          <w:sz w:val="24"/>
          <w:szCs w:val="24"/>
        </w:rPr>
        <w:t>analysis include:</w:t>
      </w:r>
    </w:p>
    <w:p w14:paraId="2580CCB0" w14:textId="77777777" w:rsidR="00CC378E" w:rsidRDefault="00CC378E" w:rsidP="006A599C">
      <w:pPr>
        <w:pStyle w:val="ListParagraph"/>
        <w:rPr>
          <w:rFonts w:asciiTheme="minorBidi" w:hAnsiTheme="minorBidi"/>
          <w:sz w:val="24"/>
          <w:szCs w:val="24"/>
        </w:rPr>
      </w:pPr>
    </w:p>
    <w:p w14:paraId="59394D3C" w14:textId="77777777" w:rsidR="00CC378E" w:rsidRPr="00CC378E" w:rsidRDefault="00CC378E" w:rsidP="00CC378E">
      <w:pPr>
        <w:pStyle w:val="NormalWeb"/>
        <w:numPr>
          <w:ilvl w:val="0"/>
          <w:numId w:val="6"/>
        </w:numPr>
        <w:spacing w:before="0" w:beforeAutospacing="0" w:after="0" w:afterAutospacing="0"/>
        <w:rPr>
          <w:rStyle w:val="Strong"/>
          <w:rFonts w:ascii="Arial" w:hAnsi="Arial" w:cs="Arial"/>
          <w:b w:val="0"/>
          <w:bCs w:val="0"/>
        </w:rPr>
      </w:pPr>
      <w:r>
        <w:rPr>
          <w:rStyle w:val="Strong"/>
          <w:rFonts w:ascii="Arial" w:eastAsiaTheme="majorEastAsia" w:hAnsi="Arial" w:cs="Arial"/>
        </w:rPr>
        <w:t>Sorting Data at Scale</w:t>
      </w:r>
    </w:p>
    <w:p w14:paraId="0654D3B6" w14:textId="77777777" w:rsidR="00CC378E" w:rsidRDefault="00CC378E" w:rsidP="00CC378E">
      <w:pPr>
        <w:pStyle w:val="NormalWeb"/>
        <w:spacing w:before="0" w:beforeAutospacing="0" w:after="0" w:afterAutospacing="0"/>
        <w:ind w:left="1440"/>
        <w:rPr>
          <w:rStyle w:val="Strong"/>
          <w:rFonts w:ascii="Arial" w:eastAsiaTheme="majorEastAsia" w:hAnsi="Arial" w:cs="Arial"/>
          <w:b w:val="0"/>
          <w:bCs w:val="0"/>
        </w:rPr>
      </w:pPr>
    </w:p>
    <w:p w14:paraId="7F4AA995" w14:textId="77777777" w:rsidR="00CC378E" w:rsidRDefault="00CC378E" w:rsidP="00CC378E">
      <w:pPr>
        <w:pStyle w:val="NormalWeb"/>
        <w:spacing w:before="0" w:beforeAutospacing="0" w:after="0" w:afterAutospacing="0"/>
        <w:ind w:left="1440"/>
        <w:rPr>
          <w:rStyle w:val="Strong"/>
          <w:rFonts w:ascii="Arial" w:eastAsiaTheme="majorEastAsia" w:hAnsi="Arial" w:cs="Arial"/>
          <w:b w:val="0"/>
          <w:bCs w:val="0"/>
        </w:rPr>
      </w:pPr>
      <w:r>
        <w:rPr>
          <w:rStyle w:val="Strong"/>
          <w:rFonts w:ascii="Arial" w:eastAsiaTheme="majorEastAsia" w:hAnsi="Arial" w:cs="Arial"/>
          <w:b w:val="0"/>
          <w:bCs w:val="0"/>
        </w:rPr>
        <w:t>Can you imagine sorting thousands of tweets or conversations?</w:t>
      </w:r>
    </w:p>
    <w:p w14:paraId="6E58A95E" w14:textId="77777777" w:rsidR="00CC378E" w:rsidRDefault="00CC378E" w:rsidP="00A80C8E">
      <w:pPr>
        <w:pStyle w:val="NormalWeb"/>
        <w:spacing w:before="0" w:beforeAutospacing="0" w:after="0" w:afterAutospacing="0"/>
        <w:rPr>
          <w:rStyle w:val="Strong"/>
          <w:rFonts w:ascii="Arial" w:eastAsiaTheme="majorEastAsia" w:hAnsi="Arial" w:cs="Arial"/>
          <w:b w:val="0"/>
          <w:bCs w:val="0"/>
        </w:rPr>
      </w:pPr>
      <w:r>
        <w:rPr>
          <w:rStyle w:val="Strong"/>
          <w:rFonts w:ascii="Arial" w:eastAsiaTheme="majorEastAsia" w:hAnsi="Arial" w:cs="Arial"/>
          <w:b w:val="0"/>
          <w:bCs w:val="0"/>
        </w:rPr>
        <w:tab/>
      </w:r>
      <w:r>
        <w:rPr>
          <w:rStyle w:val="Strong"/>
          <w:rFonts w:ascii="Arial" w:eastAsiaTheme="majorEastAsia" w:hAnsi="Arial" w:cs="Arial"/>
          <w:b w:val="0"/>
          <w:bCs w:val="0"/>
        </w:rPr>
        <w:tab/>
        <w:t>Sentiment analysis helps businesses process these data in an efficient</w:t>
      </w:r>
      <w:r>
        <w:rPr>
          <w:rStyle w:val="Strong"/>
          <w:rFonts w:ascii="Arial" w:eastAsiaTheme="majorEastAsia" w:hAnsi="Arial" w:cs="Arial"/>
          <w:b w:val="0"/>
          <w:bCs w:val="0"/>
        </w:rPr>
        <w:tab/>
      </w:r>
      <w:r w:rsidR="00A80C8E">
        <w:rPr>
          <w:rStyle w:val="Strong"/>
          <w:rFonts w:ascii="Arial" w:eastAsiaTheme="majorEastAsia" w:hAnsi="Arial" w:cs="Arial"/>
          <w:b w:val="0"/>
          <w:bCs w:val="0"/>
        </w:rPr>
        <w:tab/>
      </w:r>
      <w:r w:rsidR="00A80C8E">
        <w:rPr>
          <w:rStyle w:val="Strong"/>
          <w:rFonts w:ascii="Arial" w:eastAsiaTheme="majorEastAsia" w:hAnsi="Arial" w:cs="Arial"/>
          <w:b w:val="0"/>
          <w:bCs w:val="0"/>
        </w:rPr>
        <w:tab/>
      </w:r>
      <w:r>
        <w:rPr>
          <w:rStyle w:val="Strong"/>
          <w:rFonts w:ascii="Arial" w:eastAsiaTheme="majorEastAsia" w:hAnsi="Arial" w:cs="Arial"/>
          <w:b w:val="0"/>
          <w:bCs w:val="0"/>
        </w:rPr>
        <w:t xml:space="preserve">and </w:t>
      </w:r>
      <w:r w:rsidR="00A80C8E">
        <w:rPr>
          <w:rStyle w:val="Strong"/>
          <w:rFonts w:ascii="Arial" w:eastAsiaTheme="majorEastAsia" w:hAnsi="Arial" w:cs="Arial"/>
          <w:b w:val="0"/>
          <w:bCs w:val="0"/>
        </w:rPr>
        <w:t>cost-</w:t>
      </w:r>
      <w:r>
        <w:rPr>
          <w:rStyle w:val="Strong"/>
          <w:rFonts w:ascii="Arial" w:eastAsiaTheme="majorEastAsia" w:hAnsi="Arial" w:cs="Arial"/>
          <w:b w:val="0"/>
          <w:bCs w:val="0"/>
        </w:rPr>
        <w:t>effective way.</w:t>
      </w:r>
    </w:p>
    <w:p w14:paraId="5A667F3F" w14:textId="77777777" w:rsidR="00CC378E" w:rsidRPr="00CC378E" w:rsidRDefault="00CC378E" w:rsidP="00CC378E">
      <w:pPr>
        <w:pStyle w:val="NormalWeb"/>
        <w:spacing w:before="0" w:beforeAutospacing="0" w:after="0" w:afterAutospacing="0"/>
        <w:rPr>
          <w:rFonts w:ascii="Arial" w:hAnsi="Arial" w:cs="Arial"/>
        </w:rPr>
      </w:pPr>
    </w:p>
    <w:p w14:paraId="292C76B8" w14:textId="77777777" w:rsidR="00CC378E" w:rsidRPr="00CC378E" w:rsidRDefault="00CC378E" w:rsidP="00CC378E">
      <w:pPr>
        <w:pStyle w:val="NormalWeb"/>
        <w:numPr>
          <w:ilvl w:val="0"/>
          <w:numId w:val="6"/>
        </w:numPr>
        <w:spacing w:before="0" w:beforeAutospacing="0" w:after="0" w:afterAutospacing="0"/>
        <w:rPr>
          <w:rFonts w:ascii="Arial" w:hAnsi="Arial" w:cs="Arial"/>
        </w:rPr>
      </w:pPr>
      <w:r w:rsidRPr="00CC378E">
        <w:rPr>
          <w:rStyle w:val="Strong"/>
          <w:rFonts w:ascii="Arial" w:eastAsiaTheme="majorEastAsia" w:hAnsi="Arial" w:cs="Arial"/>
        </w:rPr>
        <w:t>Real-Time Analysis</w:t>
      </w:r>
    </w:p>
    <w:p w14:paraId="29D33ABA" w14:textId="77777777" w:rsidR="00CC378E" w:rsidRDefault="00CC378E" w:rsidP="00CC378E">
      <w:pPr>
        <w:pStyle w:val="ListParagraph"/>
        <w:ind w:left="1440"/>
        <w:rPr>
          <w:rFonts w:asciiTheme="minorBidi" w:hAnsiTheme="minorBidi"/>
          <w:sz w:val="24"/>
          <w:szCs w:val="24"/>
        </w:rPr>
      </w:pPr>
    </w:p>
    <w:p w14:paraId="2780A8CB" w14:textId="40FC92DC" w:rsidR="00CC378E" w:rsidRDefault="00CC378E" w:rsidP="00CC378E">
      <w:pPr>
        <w:pStyle w:val="ListParagraph"/>
        <w:ind w:left="1440"/>
        <w:rPr>
          <w:rFonts w:ascii="Arial" w:hAnsi="Arial" w:cs="Arial"/>
          <w:sz w:val="24"/>
          <w:szCs w:val="24"/>
        </w:rPr>
      </w:pPr>
      <w:r w:rsidRPr="00CC378E">
        <w:rPr>
          <w:rFonts w:ascii="Arial" w:hAnsi="Arial" w:cs="Arial"/>
          <w:sz w:val="24"/>
          <w:szCs w:val="24"/>
        </w:rPr>
        <w:t xml:space="preserve">Sentiment analysis can identify critical </w:t>
      </w:r>
      <w:r>
        <w:rPr>
          <w:rFonts w:ascii="Arial" w:hAnsi="Arial" w:cs="Arial"/>
          <w:sz w:val="24"/>
          <w:szCs w:val="24"/>
        </w:rPr>
        <w:t>topics</w:t>
      </w:r>
      <w:r w:rsidRPr="00CC378E">
        <w:rPr>
          <w:rFonts w:ascii="Arial" w:hAnsi="Arial" w:cs="Arial"/>
          <w:sz w:val="24"/>
          <w:szCs w:val="24"/>
        </w:rPr>
        <w:t xml:space="preserve"> in real-time</w:t>
      </w:r>
      <w:r>
        <w:rPr>
          <w:rFonts w:ascii="Arial" w:hAnsi="Arial" w:cs="Arial"/>
          <w:sz w:val="24"/>
          <w:szCs w:val="24"/>
        </w:rPr>
        <w:t>, for example</w:t>
      </w:r>
      <w:ins w:id="229" w:author="Dina Amr" w:date="2020-12-09T13:12:00Z">
        <w:r w:rsidR="006E5A71">
          <w:rPr>
            <w:rFonts w:ascii="Arial" w:hAnsi="Arial" w:cs="Arial"/>
            <w:sz w:val="24"/>
            <w:szCs w:val="24"/>
          </w:rPr>
          <w:t xml:space="preserve"> in</w:t>
        </w:r>
      </w:ins>
    </w:p>
    <w:p w14:paraId="657C318B" w14:textId="74E2600C" w:rsidR="009B2EDC" w:rsidRPr="00C44052" w:rsidRDefault="00544898" w:rsidP="00C44052">
      <w:pPr>
        <w:pStyle w:val="ListParagraph"/>
        <w:ind w:left="1440"/>
        <w:rPr>
          <w:rFonts w:ascii="Arial" w:hAnsi="Arial" w:cs="Arial"/>
          <w:sz w:val="24"/>
          <w:szCs w:val="24"/>
        </w:rPr>
      </w:pPr>
      <w:ins w:id="230" w:author="Dina Amr" w:date="2020-12-09T13:11:00Z">
        <w:r>
          <w:rPr>
            <w:rFonts w:ascii="Arial" w:hAnsi="Arial" w:cs="Arial"/>
            <w:sz w:val="24"/>
            <w:szCs w:val="24"/>
          </w:rPr>
          <w:t>t</w:t>
        </w:r>
      </w:ins>
      <w:del w:id="231" w:author="Dina Amr" w:date="2020-12-09T13:11:00Z">
        <w:r w:rsidR="00CC378E" w:rsidDel="00544898">
          <w:rPr>
            <w:rFonts w:ascii="Arial" w:hAnsi="Arial" w:cs="Arial"/>
            <w:sz w:val="24"/>
            <w:szCs w:val="24"/>
          </w:rPr>
          <w:delText>T</w:delText>
        </w:r>
      </w:del>
      <w:r w:rsidR="00CC378E">
        <w:rPr>
          <w:rFonts w:ascii="Arial" w:hAnsi="Arial" w:cs="Arial"/>
          <w:sz w:val="24"/>
          <w:szCs w:val="24"/>
        </w:rPr>
        <w:t xml:space="preserve">he USA </w:t>
      </w:r>
      <w:r w:rsidR="009375B8">
        <w:rPr>
          <w:rFonts w:ascii="Arial" w:hAnsi="Arial" w:cs="Arial"/>
          <w:sz w:val="24"/>
          <w:szCs w:val="24"/>
        </w:rPr>
        <w:t xml:space="preserve">election, by providing </w:t>
      </w:r>
      <w:del w:id="232" w:author="Dina Amr" w:date="2020-12-09T13:12:00Z">
        <w:r w:rsidR="009375B8" w:rsidDel="006E5A71">
          <w:rPr>
            <w:rFonts w:ascii="Arial" w:hAnsi="Arial" w:cs="Arial"/>
            <w:sz w:val="24"/>
            <w:szCs w:val="24"/>
          </w:rPr>
          <w:delText xml:space="preserve">him </w:delText>
        </w:r>
      </w:del>
      <w:ins w:id="233" w:author="Dina Amr" w:date="2020-12-09T13:12:00Z">
        <w:r w:rsidR="006E5A71">
          <w:rPr>
            <w:rFonts w:ascii="Arial" w:hAnsi="Arial" w:cs="Arial"/>
            <w:sz w:val="24"/>
            <w:szCs w:val="24"/>
          </w:rPr>
          <w:t xml:space="preserve">the candidate </w:t>
        </w:r>
      </w:ins>
      <w:r w:rsidR="009375B8">
        <w:rPr>
          <w:rFonts w:ascii="Arial" w:hAnsi="Arial" w:cs="Arial"/>
          <w:sz w:val="24"/>
          <w:szCs w:val="24"/>
        </w:rPr>
        <w:t>with real time tweets</w:t>
      </w:r>
      <w:ins w:id="234" w:author="Dina Amr" w:date="2020-12-09T13:12:00Z">
        <w:r w:rsidR="00096C85">
          <w:rPr>
            <w:rFonts w:ascii="Arial" w:hAnsi="Arial" w:cs="Arial"/>
            <w:sz w:val="24"/>
            <w:szCs w:val="24"/>
          </w:rPr>
          <w:t>,</w:t>
        </w:r>
      </w:ins>
      <w:r w:rsidR="009375B8">
        <w:rPr>
          <w:rFonts w:ascii="Arial" w:hAnsi="Arial" w:cs="Arial"/>
          <w:sz w:val="24"/>
          <w:szCs w:val="24"/>
        </w:rPr>
        <w:t xml:space="preserve"> analysis</w:t>
      </w:r>
      <w:r w:rsidR="009375B8">
        <w:rPr>
          <w:rFonts w:ascii="Arial" w:hAnsi="Arial" w:cs="Arial" w:hint="cs"/>
          <w:sz w:val="24"/>
          <w:szCs w:val="24"/>
          <w:rtl/>
        </w:rPr>
        <w:t xml:space="preserve"> </w:t>
      </w:r>
      <w:r w:rsidR="009375B8">
        <w:rPr>
          <w:rFonts w:ascii="Arial" w:hAnsi="Arial" w:cs="Arial"/>
          <w:sz w:val="24"/>
          <w:szCs w:val="24"/>
        </w:rPr>
        <w:t xml:space="preserve">might help one of the candidates to increase </w:t>
      </w:r>
      <w:del w:id="235" w:author="Dina Amr" w:date="2020-12-09T13:13:00Z">
        <w:r w:rsidR="009375B8" w:rsidDel="001E6D5B">
          <w:rPr>
            <w:rFonts w:ascii="Arial" w:hAnsi="Arial" w:cs="Arial"/>
            <w:sz w:val="24"/>
            <w:szCs w:val="24"/>
          </w:rPr>
          <w:delText xml:space="preserve">his </w:delText>
        </w:r>
      </w:del>
      <w:r w:rsidR="009375B8">
        <w:rPr>
          <w:rFonts w:ascii="Arial" w:hAnsi="Arial" w:cs="Arial"/>
          <w:sz w:val="24"/>
          <w:szCs w:val="24"/>
        </w:rPr>
        <w:t>popula</w:t>
      </w:r>
      <w:r w:rsidR="00D961F6">
        <w:rPr>
          <w:rFonts w:ascii="Arial" w:hAnsi="Arial" w:cs="Arial"/>
          <w:sz w:val="24"/>
          <w:szCs w:val="24"/>
        </w:rPr>
        <w:t>rity on a region</w:t>
      </w:r>
      <w:r w:rsidR="009375B8">
        <w:rPr>
          <w:rFonts w:ascii="Arial" w:hAnsi="Arial" w:cs="Arial"/>
          <w:sz w:val="24"/>
          <w:szCs w:val="24"/>
        </w:rPr>
        <w:t>,</w:t>
      </w:r>
      <w:r w:rsidR="008C6276">
        <w:rPr>
          <w:rFonts w:ascii="Arial" w:hAnsi="Arial" w:cs="Arial"/>
          <w:sz w:val="24"/>
          <w:szCs w:val="24"/>
        </w:rPr>
        <w:t xml:space="preserve"> it also might help</w:t>
      </w:r>
      <w:r w:rsidR="009375B8">
        <w:rPr>
          <w:rFonts w:ascii="Arial" w:hAnsi="Arial" w:cs="Arial"/>
          <w:sz w:val="24"/>
          <w:szCs w:val="24"/>
        </w:rPr>
        <w:t xml:space="preserve"> to know if one candidate </w:t>
      </w:r>
      <w:ins w:id="236" w:author="Dina Amr" w:date="2020-12-09T13:13:00Z">
        <w:r w:rsidR="001E6D5B">
          <w:rPr>
            <w:rFonts w:ascii="Arial" w:hAnsi="Arial" w:cs="Arial"/>
            <w:sz w:val="24"/>
            <w:szCs w:val="24"/>
          </w:rPr>
          <w:t xml:space="preserve">is </w:t>
        </w:r>
      </w:ins>
      <w:r w:rsidR="009375B8">
        <w:rPr>
          <w:rFonts w:ascii="Arial" w:hAnsi="Arial" w:cs="Arial"/>
          <w:sz w:val="24"/>
          <w:szCs w:val="24"/>
        </w:rPr>
        <w:t>escalating over the other.</w:t>
      </w:r>
    </w:p>
    <w:p w14:paraId="688592DC" w14:textId="77777777" w:rsidR="00A80C8E" w:rsidRDefault="00A80C8E" w:rsidP="009375B8">
      <w:pPr>
        <w:pStyle w:val="ListParagraph"/>
        <w:ind w:left="1440"/>
        <w:rPr>
          <w:rFonts w:ascii="Arial" w:hAnsi="Arial" w:cs="Arial"/>
          <w:sz w:val="24"/>
          <w:szCs w:val="24"/>
        </w:rPr>
      </w:pPr>
    </w:p>
    <w:p w14:paraId="675FFB4E" w14:textId="77777777" w:rsidR="00A80C8E" w:rsidRDefault="00A80C8E" w:rsidP="009375B8">
      <w:pPr>
        <w:pStyle w:val="ListParagraph"/>
        <w:ind w:left="1440"/>
        <w:rPr>
          <w:rFonts w:ascii="Arial" w:hAnsi="Arial" w:cs="Arial"/>
          <w:sz w:val="24"/>
          <w:szCs w:val="24"/>
        </w:rPr>
      </w:pPr>
    </w:p>
    <w:p w14:paraId="6838C310" w14:textId="77777777" w:rsidR="007651C8" w:rsidRDefault="00F9629B">
      <w:pPr>
        <w:pStyle w:val="ListParagraph"/>
        <w:numPr>
          <w:ilvl w:val="1"/>
          <w:numId w:val="3"/>
        </w:numPr>
        <w:rPr>
          <w:rFonts w:asciiTheme="minorBidi" w:hAnsiTheme="minorBidi"/>
          <w:b/>
          <w:bCs/>
          <w:color w:val="5B9BD5" w:themeColor="accent1"/>
          <w:sz w:val="28"/>
          <w:szCs w:val="28"/>
        </w:rPr>
        <w:pPrChange w:id="237" w:author="Ahmed Magdy" w:date="2021-02-10T22:07:00Z">
          <w:pPr>
            <w:pStyle w:val="ListParagraph"/>
            <w:numPr>
              <w:numId w:val="3"/>
            </w:numPr>
            <w:ind w:left="360" w:hanging="360"/>
          </w:pPr>
        </w:pPrChange>
      </w:pPr>
      <w:r w:rsidRPr="00F9629B">
        <w:rPr>
          <w:rFonts w:asciiTheme="minorBidi" w:hAnsiTheme="minorBidi"/>
          <w:b/>
          <w:bCs/>
          <w:color w:val="5B9BD5" w:themeColor="accent1"/>
          <w:sz w:val="28"/>
          <w:szCs w:val="28"/>
        </w:rPr>
        <w:t>System scope</w:t>
      </w:r>
    </w:p>
    <w:p w14:paraId="64A033F2" w14:textId="77777777" w:rsidR="009B2EDC" w:rsidRDefault="009B2EDC" w:rsidP="009B2EDC">
      <w:pPr>
        <w:pStyle w:val="ListParagraph"/>
        <w:ind w:left="360"/>
        <w:rPr>
          <w:rFonts w:asciiTheme="minorBidi" w:hAnsiTheme="minorBidi"/>
          <w:b/>
          <w:bCs/>
          <w:color w:val="5B9BD5" w:themeColor="accent1"/>
          <w:sz w:val="28"/>
          <w:szCs w:val="28"/>
        </w:rPr>
      </w:pPr>
    </w:p>
    <w:p w14:paraId="70F5C3C5" w14:textId="77777777" w:rsidR="009B2EDC" w:rsidRDefault="009B2EDC">
      <w:pPr>
        <w:pStyle w:val="ListParagraph"/>
        <w:numPr>
          <w:ilvl w:val="2"/>
          <w:numId w:val="3"/>
        </w:numPr>
        <w:rPr>
          <w:rFonts w:asciiTheme="minorBidi" w:hAnsiTheme="minorBidi"/>
          <w:b/>
          <w:bCs/>
          <w:color w:val="5B9BD5" w:themeColor="accent1"/>
          <w:sz w:val="28"/>
          <w:szCs w:val="28"/>
        </w:rPr>
        <w:pPrChange w:id="238" w:author="Ahmed Magdy" w:date="2021-02-10T22:07:00Z">
          <w:pPr>
            <w:pStyle w:val="ListParagraph"/>
            <w:numPr>
              <w:ilvl w:val="1"/>
              <w:numId w:val="3"/>
            </w:numPr>
            <w:ind w:left="792" w:hanging="432"/>
          </w:pPr>
        </w:pPrChange>
      </w:pPr>
      <w:r>
        <w:rPr>
          <w:rFonts w:asciiTheme="minorBidi" w:hAnsiTheme="minorBidi"/>
          <w:b/>
          <w:bCs/>
          <w:color w:val="5B9BD5" w:themeColor="accent1"/>
          <w:sz w:val="28"/>
          <w:szCs w:val="28"/>
        </w:rPr>
        <w:t>In scope</w:t>
      </w:r>
    </w:p>
    <w:p w14:paraId="1F645C3F" w14:textId="77777777" w:rsidR="009B2EDC" w:rsidRDefault="009B2EDC" w:rsidP="009B2EDC">
      <w:pPr>
        <w:pStyle w:val="ListParagraph"/>
        <w:ind w:left="1440"/>
        <w:rPr>
          <w:rFonts w:asciiTheme="minorBidi" w:hAnsiTheme="minorBidi"/>
          <w:color w:val="000000" w:themeColor="text1"/>
          <w:sz w:val="24"/>
          <w:szCs w:val="24"/>
        </w:rPr>
      </w:pPr>
    </w:p>
    <w:p w14:paraId="6833A424" w14:textId="2B88CA9F" w:rsidR="009B2EDC" w:rsidRDefault="009B2EDC" w:rsidP="009B2EDC">
      <w:pPr>
        <w:pStyle w:val="ListParagraph"/>
        <w:ind w:left="1440"/>
        <w:rPr>
          <w:rFonts w:asciiTheme="minorBidi" w:hAnsiTheme="minorBidi"/>
          <w:color w:val="000000" w:themeColor="text1"/>
          <w:sz w:val="24"/>
          <w:szCs w:val="24"/>
        </w:rPr>
      </w:pPr>
      <w:r>
        <w:rPr>
          <w:rFonts w:asciiTheme="minorBidi" w:hAnsiTheme="minorBidi"/>
          <w:color w:val="000000" w:themeColor="text1"/>
          <w:sz w:val="24"/>
          <w:szCs w:val="24"/>
        </w:rPr>
        <w:t xml:space="preserve">Our scope here is collecting data from social media like twitter, by fetching the tweets from it using twitter API and analyze it in order to provide the </w:t>
      </w:r>
      <w:del w:id="239" w:author="Ahmed Magdy" w:date="2021-02-10T21:20:00Z">
        <w:r w:rsidDel="00634684">
          <w:rPr>
            <w:rFonts w:asciiTheme="minorBidi" w:hAnsiTheme="minorBidi"/>
            <w:color w:val="000000" w:themeColor="text1"/>
            <w:sz w:val="24"/>
            <w:szCs w:val="24"/>
          </w:rPr>
          <w:delText xml:space="preserve">consumers </w:delText>
        </w:r>
      </w:del>
      <w:ins w:id="240" w:author="Ahmed Magdy" w:date="2021-02-10T21:20:00Z">
        <w:r w:rsidR="00634684">
          <w:rPr>
            <w:rFonts w:asciiTheme="minorBidi" w:hAnsiTheme="minorBidi"/>
            <w:color w:val="000000" w:themeColor="text1"/>
            <w:sz w:val="24"/>
            <w:szCs w:val="24"/>
          </w:rPr>
          <w:t xml:space="preserve">users </w:t>
        </w:r>
      </w:ins>
      <w:del w:id="241" w:author="Ahmed Magdy" w:date="2021-02-10T21:20:00Z">
        <w:r w:rsidDel="00634684">
          <w:rPr>
            <w:rFonts w:asciiTheme="minorBidi" w:hAnsiTheme="minorBidi"/>
            <w:color w:val="000000" w:themeColor="text1"/>
            <w:sz w:val="24"/>
            <w:szCs w:val="24"/>
          </w:rPr>
          <w:delText>and stakeholders</w:delText>
        </w:r>
      </w:del>
      <w:del w:id="242" w:author="Ahmed Magdy" w:date="2021-02-10T21:21:00Z">
        <w:r w:rsidDel="00634684">
          <w:rPr>
            <w:rFonts w:asciiTheme="minorBidi" w:hAnsiTheme="minorBidi"/>
            <w:color w:val="000000" w:themeColor="text1"/>
            <w:sz w:val="24"/>
            <w:szCs w:val="24"/>
          </w:rPr>
          <w:delText xml:space="preserve"> </w:delText>
        </w:r>
      </w:del>
      <w:r>
        <w:rPr>
          <w:rFonts w:asciiTheme="minorBidi" w:hAnsiTheme="minorBidi"/>
          <w:color w:val="000000" w:themeColor="text1"/>
          <w:sz w:val="24"/>
          <w:szCs w:val="24"/>
        </w:rPr>
        <w:t>with char</w:t>
      </w:r>
      <w:ins w:id="243" w:author="Ahmed Magdy" w:date="2021-02-10T21:27:00Z">
        <w:r w:rsidR="009352EC">
          <w:rPr>
            <w:rFonts w:asciiTheme="minorBidi" w:hAnsiTheme="minorBidi"/>
            <w:color w:val="000000" w:themeColor="text1"/>
            <w:sz w:val="24"/>
            <w:szCs w:val="24"/>
          </w:rPr>
          <w:t>t</w:t>
        </w:r>
      </w:ins>
      <w:ins w:id="244" w:author="Ahmed Magdy" w:date="2021-02-10T21:28:00Z">
        <w:r w:rsidR="009352EC">
          <w:rPr>
            <w:rFonts w:asciiTheme="minorBidi" w:hAnsiTheme="minorBidi"/>
            <w:color w:val="000000" w:themeColor="text1"/>
            <w:sz w:val="24"/>
            <w:szCs w:val="24"/>
          </w:rPr>
          <w:t>s</w:t>
        </w:r>
      </w:ins>
      <w:ins w:id="245" w:author="Ahmed Magdy" w:date="2021-02-10T21:27:00Z">
        <w:r w:rsidR="009352EC">
          <w:rPr>
            <w:rFonts w:asciiTheme="minorBidi" w:hAnsiTheme="minorBidi"/>
            <w:color w:val="000000" w:themeColor="text1"/>
            <w:sz w:val="24"/>
            <w:szCs w:val="24"/>
          </w:rPr>
          <w:t xml:space="preserve"> contain summarizations about </w:t>
        </w:r>
      </w:ins>
      <w:del w:id="246" w:author="Ahmed Magdy" w:date="2021-02-10T21:27:00Z">
        <w:r w:rsidDel="009352EC">
          <w:rPr>
            <w:rFonts w:asciiTheme="minorBidi" w:hAnsiTheme="minorBidi"/>
            <w:color w:val="000000" w:themeColor="text1"/>
            <w:sz w:val="24"/>
            <w:szCs w:val="24"/>
          </w:rPr>
          <w:delText xml:space="preserve">ts </w:delText>
        </w:r>
      </w:del>
      <w:del w:id="247" w:author="Ahmed Magdy" w:date="2021-02-10T21:25:00Z">
        <w:r w:rsidDel="009352EC">
          <w:rPr>
            <w:rFonts w:asciiTheme="minorBidi" w:hAnsiTheme="minorBidi"/>
            <w:color w:val="000000" w:themeColor="text1"/>
            <w:sz w:val="24"/>
            <w:szCs w:val="24"/>
          </w:rPr>
          <w:delText xml:space="preserve">about </w:delText>
        </w:r>
      </w:del>
      <w:ins w:id="248" w:author="Ahmed Magdy" w:date="2021-02-10T21:24:00Z">
        <w:r w:rsidR="009352EC">
          <w:rPr>
            <w:rFonts w:asciiTheme="minorBidi" w:hAnsiTheme="minorBidi"/>
            <w:color w:val="000000" w:themeColor="text1"/>
            <w:sz w:val="24"/>
            <w:szCs w:val="24"/>
          </w:rPr>
          <w:t xml:space="preserve">negative, neutral </w:t>
        </w:r>
      </w:ins>
      <w:ins w:id="249" w:author="Ahmed Magdy" w:date="2021-02-10T21:25:00Z">
        <w:r w:rsidR="009352EC">
          <w:rPr>
            <w:rFonts w:asciiTheme="minorBidi" w:hAnsiTheme="minorBidi"/>
            <w:color w:val="000000" w:themeColor="text1"/>
            <w:sz w:val="24"/>
            <w:szCs w:val="24"/>
          </w:rPr>
          <w:t xml:space="preserve">and positive tweets </w:t>
        </w:r>
      </w:ins>
      <w:ins w:id="250" w:author="Ahmed Magdy" w:date="2021-02-10T21:27:00Z">
        <w:r w:rsidR="009352EC">
          <w:rPr>
            <w:rFonts w:asciiTheme="minorBidi" w:hAnsiTheme="minorBidi"/>
            <w:color w:val="000000" w:themeColor="text1"/>
            <w:sz w:val="24"/>
            <w:szCs w:val="24"/>
          </w:rPr>
          <w:t xml:space="preserve">for </w:t>
        </w:r>
      </w:ins>
      <w:ins w:id="251" w:author="Ahmed Magdy" w:date="2021-02-10T21:21:00Z">
        <w:r w:rsidR="00634684">
          <w:rPr>
            <w:rFonts w:asciiTheme="minorBidi" w:hAnsiTheme="minorBidi"/>
            <w:color w:val="000000" w:themeColor="text1"/>
            <w:sz w:val="24"/>
            <w:szCs w:val="24"/>
          </w:rPr>
          <w:t>what they are searching for.</w:t>
        </w:r>
      </w:ins>
      <w:del w:id="252" w:author="Ahmed Magdy" w:date="2021-02-10T21:21:00Z">
        <w:r w:rsidDel="00634684">
          <w:rPr>
            <w:rFonts w:asciiTheme="minorBidi" w:hAnsiTheme="minorBidi"/>
            <w:color w:val="000000" w:themeColor="text1"/>
            <w:sz w:val="24"/>
            <w:szCs w:val="24"/>
          </w:rPr>
          <w:delText>their products in order to help consumers to decide about the product, and help stakeholders to improve their products</w:delText>
        </w:r>
      </w:del>
      <w:r>
        <w:rPr>
          <w:rFonts w:asciiTheme="minorBidi" w:hAnsiTheme="minorBidi"/>
          <w:color w:val="000000" w:themeColor="text1"/>
          <w:sz w:val="24"/>
          <w:szCs w:val="24"/>
        </w:rPr>
        <w:t>.</w:t>
      </w:r>
    </w:p>
    <w:p w14:paraId="202CEF51" w14:textId="77777777" w:rsidR="009B2EDC" w:rsidRPr="009B2EDC" w:rsidRDefault="009B2EDC" w:rsidP="009B2EDC">
      <w:pPr>
        <w:pStyle w:val="ListParagraph"/>
        <w:ind w:left="1440"/>
        <w:rPr>
          <w:rFonts w:asciiTheme="minorBidi" w:hAnsiTheme="minorBidi"/>
          <w:color w:val="000000" w:themeColor="text1"/>
          <w:sz w:val="24"/>
          <w:szCs w:val="24"/>
        </w:rPr>
      </w:pPr>
    </w:p>
    <w:p w14:paraId="76E5C207" w14:textId="46555C1E" w:rsidR="009B2EDC" w:rsidRDefault="009B2EDC">
      <w:pPr>
        <w:pStyle w:val="ListParagraph"/>
        <w:numPr>
          <w:ilvl w:val="2"/>
          <w:numId w:val="3"/>
        </w:numPr>
        <w:rPr>
          <w:rFonts w:asciiTheme="minorBidi" w:hAnsiTheme="minorBidi"/>
          <w:b/>
          <w:bCs/>
          <w:color w:val="5B9BD5" w:themeColor="accent1"/>
          <w:sz w:val="28"/>
          <w:szCs w:val="28"/>
        </w:rPr>
        <w:pPrChange w:id="253" w:author="Ahmed Magdy" w:date="2021-02-10T22:07:00Z">
          <w:pPr>
            <w:pStyle w:val="ListParagraph"/>
            <w:numPr>
              <w:ilvl w:val="1"/>
              <w:numId w:val="3"/>
            </w:numPr>
            <w:ind w:left="792" w:hanging="432"/>
          </w:pPr>
        </w:pPrChange>
      </w:pPr>
      <w:r>
        <w:rPr>
          <w:rFonts w:asciiTheme="minorBidi" w:hAnsiTheme="minorBidi"/>
          <w:b/>
          <w:bCs/>
          <w:color w:val="5B9BD5" w:themeColor="accent1"/>
          <w:sz w:val="28"/>
          <w:szCs w:val="28"/>
        </w:rPr>
        <w:t xml:space="preserve">Out </w:t>
      </w:r>
      <w:ins w:id="254" w:author="Dina Amr" w:date="2020-12-09T13:14:00Z">
        <w:r w:rsidR="00742953">
          <w:rPr>
            <w:rFonts w:asciiTheme="minorBidi" w:hAnsiTheme="minorBidi"/>
            <w:b/>
            <w:bCs/>
            <w:color w:val="5B9BD5" w:themeColor="accent1"/>
            <w:sz w:val="28"/>
            <w:szCs w:val="28"/>
          </w:rPr>
          <w:t xml:space="preserve">of </w:t>
        </w:r>
      </w:ins>
      <w:r>
        <w:rPr>
          <w:rFonts w:asciiTheme="minorBidi" w:hAnsiTheme="minorBidi"/>
          <w:b/>
          <w:bCs/>
          <w:color w:val="5B9BD5" w:themeColor="accent1"/>
          <w:sz w:val="28"/>
          <w:szCs w:val="28"/>
        </w:rPr>
        <w:t>scope</w:t>
      </w:r>
    </w:p>
    <w:p w14:paraId="67516AF2" w14:textId="77777777" w:rsidR="009B2EDC" w:rsidRDefault="009B2EDC" w:rsidP="009B2EDC">
      <w:pPr>
        <w:pStyle w:val="ListParagraph"/>
        <w:ind w:left="1440"/>
        <w:rPr>
          <w:rFonts w:asciiTheme="minorBidi" w:hAnsiTheme="minorBidi"/>
          <w:color w:val="5B9BD5" w:themeColor="accent1"/>
          <w:sz w:val="24"/>
          <w:szCs w:val="24"/>
        </w:rPr>
      </w:pPr>
    </w:p>
    <w:p w14:paraId="3980AF0A" w14:textId="506E2F2E" w:rsidR="007651C8" w:rsidRPr="007651C8" w:rsidRDefault="000653CC" w:rsidP="000653CC">
      <w:pPr>
        <w:pStyle w:val="ListParagraph"/>
        <w:ind w:left="1440"/>
        <w:rPr>
          <w:rFonts w:asciiTheme="minorBidi" w:hAnsiTheme="minorBidi"/>
          <w:b/>
          <w:bCs/>
          <w:color w:val="5B9BD5" w:themeColor="accent1"/>
          <w:sz w:val="28"/>
          <w:szCs w:val="28"/>
        </w:rPr>
      </w:pPr>
      <w:commentRangeStart w:id="255"/>
      <w:r>
        <w:rPr>
          <w:rFonts w:asciiTheme="minorBidi" w:hAnsiTheme="minorBidi"/>
          <w:color w:val="000000" w:themeColor="text1"/>
          <w:sz w:val="24"/>
          <w:szCs w:val="24"/>
        </w:rPr>
        <w:t>Our main focus now is only twitter API as it is the most reliable source for data</w:t>
      </w:r>
      <w:del w:id="256" w:author="Ahmed Magdy" w:date="2021-02-10T21:23:00Z">
        <w:r w:rsidDel="009352EC">
          <w:rPr>
            <w:rFonts w:asciiTheme="minorBidi" w:hAnsiTheme="minorBidi"/>
            <w:color w:val="000000" w:themeColor="text1"/>
            <w:sz w:val="24"/>
            <w:szCs w:val="24"/>
          </w:rPr>
          <w:delText xml:space="preserve"> while other social media APIs like Facebook (Graph API) is hard to get access to it, and takes time to get the permissions beside limited authorities so it will not be in our scope for the time being</w:delText>
        </w:r>
      </w:del>
      <w:r>
        <w:rPr>
          <w:rFonts w:asciiTheme="minorBidi" w:hAnsiTheme="minorBidi"/>
          <w:color w:val="000000" w:themeColor="text1"/>
          <w:sz w:val="24"/>
          <w:szCs w:val="24"/>
        </w:rPr>
        <w:t>.</w:t>
      </w:r>
      <w:commentRangeEnd w:id="255"/>
      <w:r w:rsidR="0066704A">
        <w:rPr>
          <w:rStyle w:val="CommentReference"/>
        </w:rPr>
        <w:commentReference w:id="255"/>
      </w:r>
    </w:p>
    <w:p w14:paraId="18C7E668" w14:textId="77777777" w:rsidR="00F112C0" w:rsidRPr="00F112C0" w:rsidRDefault="00F112C0" w:rsidP="00F112C0">
      <w:pPr>
        <w:pStyle w:val="ListParagraph"/>
        <w:rPr>
          <w:rFonts w:ascii="Arial" w:hAnsi="Arial" w:cs="Arial"/>
          <w:b/>
          <w:bCs/>
          <w:sz w:val="24"/>
          <w:szCs w:val="24"/>
        </w:rPr>
      </w:pPr>
    </w:p>
    <w:p w14:paraId="47DEDA1B" w14:textId="77777777" w:rsidR="00F112C0" w:rsidRPr="00F112C0" w:rsidRDefault="00F112C0" w:rsidP="00F112C0">
      <w:pPr>
        <w:pStyle w:val="ListParagraph"/>
        <w:ind w:left="1440"/>
        <w:rPr>
          <w:rFonts w:ascii="Arial" w:hAnsi="Arial" w:cs="Arial"/>
          <w:b/>
          <w:bCs/>
          <w:sz w:val="24"/>
          <w:szCs w:val="24"/>
        </w:rPr>
      </w:pPr>
    </w:p>
    <w:p w14:paraId="4B620BBC" w14:textId="77777777" w:rsidR="00A80C8E" w:rsidRPr="00A80C8E" w:rsidRDefault="00A80C8E" w:rsidP="00A80C8E">
      <w:pPr>
        <w:pStyle w:val="ListParagraph"/>
        <w:rPr>
          <w:rFonts w:ascii="Arial" w:hAnsi="Arial" w:cs="Arial"/>
          <w:b/>
          <w:bCs/>
          <w:sz w:val="24"/>
          <w:szCs w:val="24"/>
        </w:rPr>
      </w:pPr>
    </w:p>
    <w:p w14:paraId="0B69018B" w14:textId="77777777" w:rsidR="00F112C0" w:rsidRPr="00F112C0" w:rsidRDefault="00A80C8E">
      <w:pPr>
        <w:pStyle w:val="ListParagraph"/>
        <w:numPr>
          <w:ilvl w:val="1"/>
          <w:numId w:val="3"/>
        </w:numPr>
        <w:rPr>
          <w:rFonts w:ascii="Arial" w:hAnsi="Arial" w:cs="Arial"/>
          <w:b/>
          <w:bCs/>
          <w:color w:val="5B9BD5" w:themeColor="accent1"/>
          <w:sz w:val="28"/>
          <w:szCs w:val="28"/>
        </w:rPr>
        <w:pPrChange w:id="257" w:author="Ahmed Magdy" w:date="2021-02-10T22:08:00Z">
          <w:pPr>
            <w:pStyle w:val="ListParagraph"/>
            <w:numPr>
              <w:numId w:val="3"/>
            </w:numPr>
            <w:ind w:left="360" w:hanging="360"/>
          </w:pPr>
        </w:pPrChange>
      </w:pPr>
      <w:r w:rsidRPr="00A80C8E">
        <w:rPr>
          <w:rFonts w:ascii="Arial" w:hAnsi="Arial" w:cs="Arial"/>
          <w:b/>
          <w:bCs/>
          <w:color w:val="5B9BD5" w:themeColor="accent1"/>
          <w:sz w:val="28"/>
          <w:szCs w:val="28"/>
        </w:rPr>
        <w:t>System objectives and acceptance criteria</w:t>
      </w:r>
    </w:p>
    <w:p w14:paraId="566CE798" w14:textId="77777777" w:rsidR="00A80C8E" w:rsidRDefault="00A80C8E" w:rsidP="00A80C8E">
      <w:pPr>
        <w:pStyle w:val="ListParagraph"/>
        <w:ind w:left="360"/>
        <w:rPr>
          <w:rFonts w:ascii="Arial" w:hAnsi="Arial" w:cs="Arial"/>
          <w:b/>
          <w:bCs/>
          <w:color w:val="5B9BD5" w:themeColor="accent1"/>
          <w:sz w:val="28"/>
          <w:szCs w:val="28"/>
        </w:rPr>
      </w:pPr>
    </w:p>
    <w:p w14:paraId="2AFD919B" w14:textId="77777777" w:rsidR="00F112C0" w:rsidRDefault="00F112C0" w:rsidP="00A80C8E">
      <w:pPr>
        <w:pStyle w:val="ListParagraph"/>
        <w:ind w:left="360"/>
        <w:rPr>
          <w:rFonts w:ascii="Arial" w:hAnsi="Arial" w:cs="Arial"/>
          <w:b/>
          <w:bCs/>
          <w:color w:val="5B9BD5" w:themeColor="accent1"/>
          <w:sz w:val="28"/>
          <w:szCs w:val="28"/>
        </w:rPr>
      </w:pPr>
    </w:p>
    <w:p w14:paraId="5CC7A38D" w14:textId="77777777" w:rsidR="00A80C8E" w:rsidRDefault="00A80C8E" w:rsidP="00A80C8E">
      <w:pPr>
        <w:pStyle w:val="ListParagraph"/>
        <w:numPr>
          <w:ilvl w:val="2"/>
          <w:numId w:val="3"/>
        </w:numPr>
        <w:rPr>
          <w:rFonts w:ascii="Arial" w:hAnsi="Arial" w:cs="Arial"/>
          <w:b/>
          <w:bCs/>
          <w:color w:val="5B9BD5" w:themeColor="accent1"/>
          <w:sz w:val="28"/>
          <w:szCs w:val="28"/>
        </w:rPr>
      </w:pPr>
      <w:r>
        <w:rPr>
          <w:rFonts w:ascii="Arial" w:hAnsi="Arial" w:cs="Arial"/>
          <w:b/>
          <w:bCs/>
          <w:color w:val="5B9BD5" w:themeColor="accent1"/>
          <w:sz w:val="28"/>
          <w:szCs w:val="28"/>
        </w:rPr>
        <w:t>Objectives</w:t>
      </w:r>
    </w:p>
    <w:p w14:paraId="71DA338F" w14:textId="77777777" w:rsidR="00A80C8E" w:rsidRDefault="00A80C8E" w:rsidP="00A80C8E">
      <w:pPr>
        <w:pStyle w:val="ListParagraph"/>
        <w:ind w:left="1224"/>
        <w:rPr>
          <w:rFonts w:ascii="Arial" w:hAnsi="Arial" w:cs="Arial"/>
          <w:b/>
          <w:bCs/>
          <w:color w:val="5B9BD5" w:themeColor="accent1"/>
          <w:sz w:val="28"/>
          <w:szCs w:val="28"/>
        </w:rPr>
      </w:pPr>
    </w:p>
    <w:p w14:paraId="5AF8DEE6" w14:textId="77777777" w:rsidR="00A80C8E" w:rsidRPr="00373378" w:rsidRDefault="00A80C8E" w:rsidP="00A80C8E">
      <w:pPr>
        <w:pStyle w:val="ListParagraph"/>
        <w:ind w:left="1224"/>
        <w:rPr>
          <w:rFonts w:ascii="Arial" w:hAnsi="Arial" w:cs="Arial"/>
          <w:b/>
          <w:bCs/>
          <w:sz w:val="24"/>
          <w:szCs w:val="24"/>
        </w:rPr>
      </w:pPr>
      <w:r w:rsidRPr="00373378">
        <w:rPr>
          <w:rFonts w:ascii="Arial" w:hAnsi="Arial" w:cs="Arial"/>
          <w:b/>
          <w:bCs/>
          <w:sz w:val="24"/>
          <w:szCs w:val="24"/>
        </w:rPr>
        <w:t>Our objective is to make a sentiment analysis website that will be able to do the following:</w:t>
      </w:r>
    </w:p>
    <w:p w14:paraId="188BF167" w14:textId="07F40283" w:rsidR="00A80C8E" w:rsidRDefault="00A80C8E" w:rsidP="00A80C8E">
      <w:pPr>
        <w:pStyle w:val="Default"/>
        <w:numPr>
          <w:ilvl w:val="0"/>
          <w:numId w:val="6"/>
        </w:numPr>
        <w:rPr>
          <w:rFonts w:asciiTheme="minorBidi" w:hAnsiTheme="minorBidi" w:cstheme="minorBidi"/>
          <w:color w:val="auto"/>
        </w:rPr>
      </w:pPr>
      <w:r w:rsidRPr="005B0BAF">
        <w:rPr>
          <w:rFonts w:asciiTheme="minorBidi" w:hAnsiTheme="minorBidi" w:cstheme="minorBidi"/>
          <w:color w:val="auto"/>
        </w:rPr>
        <w:lastRenderedPageBreak/>
        <w:t>Search for a product name (ex. iPhone 11) and then analysis will be made on tweets made on twitter</w:t>
      </w:r>
      <w:r>
        <w:rPr>
          <w:rFonts w:asciiTheme="minorBidi" w:hAnsiTheme="minorBidi" w:cstheme="minorBidi"/>
          <w:color w:val="auto"/>
        </w:rPr>
        <w:t xml:space="preserve"> </w:t>
      </w:r>
      <w:del w:id="258" w:author="Dina Amr" w:date="2020-12-09T13:19:00Z">
        <w:r w:rsidRPr="005B0BAF" w:rsidDel="000E7B86">
          <w:rPr>
            <w:rFonts w:asciiTheme="minorBidi" w:hAnsiTheme="minorBidi" w:cstheme="minorBidi"/>
            <w:color w:val="auto"/>
          </w:rPr>
          <w:delText xml:space="preserve">then </w:delText>
        </w:r>
      </w:del>
      <w:ins w:id="259" w:author="Dina Amr" w:date="2020-12-09T13:19:00Z">
        <w:r w:rsidR="000E7B86">
          <w:rPr>
            <w:rFonts w:asciiTheme="minorBidi" w:hAnsiTheme="minorBidi" w:cstheme="minorBidi"/>
            <w:color w:val="auto"/>
          </w:rPr>
          <w:t>and</w:t>
        </w:r>
        <w:r w:rsidR="000E7B86" w:rsidRPr="005B0BAF">
          <w:rPr>
            <w:rFonts w:asciiTheme="minorBidi" w:hAnsiTheme="minorBidi" w:cstheme="minorBidi"/>
            <w:color w:val="auto"/>
          </w:rPr>
          <w:t xml:space="preserve"> </w:t>
        </w:r>
      </w:ins>
      <w:r w:rsidRPr="005B0BAF">
        <w:rPr>
          <w:rFonts w:asciiTheme="minorBidi" w:hAnsiTheme="minorBidi" w:cstheme="minorBidi"/>
          <w:color w:val="auto"/>
        </w:rPr>
        <w:t>show charts with the customer satisfaction</w:t>
      </w:r>
      <w:r>
        <w:rPr>
          <w:rFonts w:asciiTheme="minorBidi" w:hAnsiTheme="minorBidi" w:cstheme="minorBidi"/>
          <w:color w:val="auto"/>
        </w:rPr>
        <w:t xml:space="preserve"> categories</w:t>
      </w:r>
      <w:r w:rsidRPr="005B0BAF">
        <w:rPr>
          <w:rFonts w:asciiTheme="minorBidi" w:hAnsiTheme="minorBidi" w:cstheme="minorBidi"/>
          <w:color w:val="auto"/>
        </w:rPr>
        <w:t xml:space="preserve">, for example </w:t>
      </w:r>
      <w:r>
        <w:rPr>
          <w:rFonts w:asciiTheme="minorBidi" w:hAnsiTheme="minorBidi" w:cstheme="minorBidi"/>
          <w:color w:val="auto"/>
        </w:rPr>
        <w:t xml:space="preserve">Very Bad, Bad, Neutral, Good and Very Good </w:t>
      </w:r>
      <w:r w:rsidRPr="005B0BAF">
        <w:rPr>
          <w:rFonts w:asciiTheme="minorBidi" w:hAnsiTheme="minorBidi" w:cstheme="minorBidi"/>
          <w:color w:val="auto"/>
        </w:rPr>
        <w:t xml:space="preserve">and show the </w:t>
      </w:r>
      <w:r>
        <w:rPr>
          <w:rFonts w:asciiTheme="minorBidi" w:hAnsiTheme="minorBidi" w:cstheme="minorBidi"/>
          <w:color w:val="auto"/>
        </w:rPr>
        <w:t>tweets fetched with the sentiment’s status beside</w:t>
      </w:r>
      <w:r w:rsidRPr="005B0BAF">
        <w:rPr>
          <w:rFonts w:asciiTheme="minorBidi" w:hAnsiTheme="minorBidi" w:cstheme="minorBidi"/>
          <w:color w:val="auto"/>
        </w:rPr>
        <w:t xml:space="preserve">. </w:t>
      </w:r>
    </w:p>
    <w:p w14:paraId="4BB8B9B5" w14:textId="77777777" w:rsidR="00A80C8E" w:rsidRDefault="00A80C8E" w:rsidP="00A80C8E">
      <w:pPr>
        <w:pStyle w:val="Default"/>
        <w:ind w:left="1440"/>
        <w:rPr>
          <w:rFonts w:asciiTheme="minorBidi" w:hAnsiTheme="minorBidi" w:cstheme="minorBidi"/>
          <w:color w:val="auto"/>
        </w:rPr>
      </w:pPr>
    </w:p>
    <w:p w14:paraId="08B944ED" w14:textId="168FCC7B" w:rsidR="00A80C8E" w:rsidRDefault="00A80C8E" w:rsidP="00A80C8E">
      <w:pPr>
        <w:pStyle w:val="Default"/>
        <w:numPr>
          <w:ilvl w:val="0"/>
          <w:numId w:val="6"/>
        </w:numPr>
        <w:rPr>
          <w:rFonts w:asciiTheme="minorBidi" w:hAnsiTheme="minorBidi" w:cstheme="minorBidi"/>
          <w:color w:val="auto"/>
        </w:rPr>
      </w:pPr>
      <w:r w:rsidRPr="005B0BAF">
        <w:rPr>
          <w:rFonts w:asciiTheme="minorBidi" w:hAnsiTheme="minorBidi" w:cstheme="minorBidi"/>
          <w:color w:val="auto"/>
        </w:rPr>
        <w:t>User</w:t>
      </w:r>
      <w:ins w:id="260" w:author="Dina Amr" w:date="2020-12-09T13:20:00Z">
        <w:r w:rsidR="0020584A">
          <w:rPr>
            <w:rFonts w:asciiTheme="minorBidi" w:hAnsiTheme="minorBidi" w:cstheme="minorBidi"/>
            <w:color w:val="auto"/>
          </w:rPr>
          <w:t>s</w:t>
        </w:r>
      </w:ins>
      <w:r w:rsidRPr="005B0BAF">
        <w:rPr>
          <w:rFonts w:asciiTheme="minorBidi" w:hAnsiTheme="minorBidi" w:cstheme="minorBidi"/>
          <w:color w:val="auto"/>
        </w:rPr>
        <w:t xml:space="preserve"> </w:t>
      </w:r>
      <w:ins w:id="261" w:author="Dina Amr" w:date="2020-12-09T13:19:00Z">
        <w:r w:rsidR="000E7B86">
          <w:rPr>
            <w:rFonts w:asciiTheme="minorBidi" w:hAnsiTheme="minorBidi" w:cstheme="minorBidi"/>
            <w:color w:val="auto"/>
          </w:rPr>
          <w:t>will be able to regis</w:t>
        </w:r>
      </w:ins>
      <w:ins w:id="262" w:author="Dina Amr" w:date="2020-12-09T13:20:00Z">
        <w:r w:rsidR="0020584A">
          <w:rPr>
            <w:rFonts w:asciiTheme="minorBidi" w:hAnsiTheme="minorBidi" w:cstheme="minorBidi"/>
            <w:color w:val="auto"/>
          </w:rPr>
          <w:t>t</w:t>
        </w:r>
      </w:ins>
      <w:ins w:id="263" w:author="Dina Amr" w:date="2020-12-09T13:19:00Z">
        <w:r w:rsidR="000E7B86">
          <w:rPr>
            <w:rFonts w:asciiTheme="minorBidi" w:hAnsiTheme="minorBidi" w:cstheme="minorBidi"/>
            <w:color w:val="auto"/>
          </w:rPr>
          <w:t xml:space="preserve">er </w:t>
        </w:r>
      </w:ins>
      <w:del w:id="264" w:author="Dina Amr" w:date="2020-12-09T13:20:00Z">
        <w:r w:rsidRPr="005B0BAF" w:rsidDel="000E7B86">
          <w:rPr>
            <w:rFonts w:asciiTheme="minorBidi" w:hAnsiTheme="minorBidi" w:cstheme="minorBidi"/>
            <w:color w:val="auto"/>
          </w:rPr>
          <w:delText xml:space="preserve">registration </w:delText>
        </w:r>
      </w:del>
      <w:r w:rsidRPr="005B0BAF">
        <w:rPr>
          <w:rFonts w:asciiTheme="minorBidi" w:hAnsiTheme="minorBidi" w:cstheme="minorBidi"/>
          <w:color w:val="auto"/>
        </w:rPr>
        <w:t xml:space="preserve">to save all the </w:t>
      </w:r>
      <w:del w:id="265" w:author="Dina Amr" w:date="2020-12-09T13:20:00Z">
        <w:r w:rsidRPr="005B0BAF" w:rsidDel="000E7B86">
          <w:rPr>
            <w:rFonts w:asciiTheme="minorBidi" w:hAnsiTheme="minorBidi" w:cstheme="minorBidi"/>
            <w:color w:val="auto"/>
          </w:rPr>
          <w:delText xml:space="preserve">products </w:delText>
        </w:r>
      </w:del>
      <w:r>
        <w:rPr>
          <w:rFonts w:asciiTheme="minorBidi" w:hAnsiTheme="minorBidi" w:cstheme="minorBidi"/>
          <w:color w:val="auto"/>
        </w:rPr>
        <w:t>liked</w:t>
      </w:r>
      <w:r w:rsidRPr="005B0BAF">
        <w:rPr>
          <w:rFonts w:asciiTheme="minorBidi" w:hAnsiTheme="minorBidi" w:cstheme="minorBidi"/>
          <w:color w:val="auto"/>
        </w:rPr>
        <w:t xml:space="preserve"> </w:t>
      </w:r>
      <w:ins w:id="266" w:author="Dina Amr" w:date="2020-12-09T13:20:00Z">
        <w:r w:rsidR="000E7B86" w:rsidRPr="005B0BAF">
          <w:rPr>
            <w:rFonts w:asciiTheme="minorBidi" w:hAnsiTheme="minorBidi" w:cstheme="minorBidi"/>
            <w:color w:val="auto"/>
          </w:rPr>
          <w:t xml:space="preserve">products </w:t>
        </w:r>
        <w:r w:rsidR="000E7B86">
          <w:rPr>
            <w:rFonts w:asciiTheme="minorBidi" w:hAnsiTheme="minorBidi" w:cstheme="minorBidi"/>
            <w:color w:val="auto"/>
          </w:rPr>
          <w:t xml:space="preserve"> </w:t>
        </w:r>
      </w:ins>
      <w:r w:rsidRPr="005B0BAF">
        <w:rPr>
          <w:rFonts w:asciiTheme="minorBidi" w:hAnsiTheme="minorBidi" w:cstheme="minorBidi"/>
          <w:color w:val="auto"/>
        </w:rPr>
        <w:t xml:space="preserve">in order to </w:t>
      </w:r>
      <w:del w:id="267" w:author="Dina Amr" w:date="2020-12-09T13:20:00Z">
        <w:r w:rsidRPr="005B0BAF" w:rsidDel="000E7B86">
          <w:rPr>
            <w:rFonts w:asciiTheme="minorBidi" w:hAnsiTheme="minorBidi" w:cstheme="minorBidi"/>
            <w:color w:val="auto"/>
          </w:rPr>
          <w:delText xml:space="preserve">save </w:delText>
        </w:r>
      </w:del>
      <w:ins w:id="268" w:author="Dina Amr" w:date="2020-12-09T13:20:00Z">
        <w:r w:rsidR="000E7B86">
          <w:rPr>
            <w:rFonts w:asciiTheme="minorBidi" w:hAnsiTheme="minorBidi" w:cstheme="minorBidi"/>
            <w:color w:val="auto"/>
          </w:rPr>
          <w:t>get back to</w:t>
        </w:r>
        <w:r w:rsidR="000E7B86" w:rsidRPr="005B0BAF">
          <w:rPr>
            <w:rFonts w:asciiTheme="minorBidi" w:hAnsiTheme="minorBidi" w:cstheme="minorBidi"/>
            <w:color w:val="auto"/>
          </w:rPr>
          <w:t xml:space="preserve"> </w:t>
        </w:r>
      </w:ins>
      <w:r w:rsidRPr="005B0BAF">
        <w:rPr>
          <w:rFonts w:asciiTheme="minorBidi" w:hAnsiTheme="minorBidi" w:cstheme="minorBidi"/>
          <w:color w:val="auto"/>
        </w:rPr>
        <w:t>the reviews and charts or to track the updates made about th</w:t>
      </w:r>
      <w:ins w:id="269" w:author="Dina Amr" w:date="2020-12-09T13:21:00Z">
        <w:r w:rsidR="0020584A">
          <w:rPr>
            <w:rFonts w:asciiTheme="minorBidi" w:hAnsiTheme="minorBidi" w:cstheme="minorBidi"/>
            <w:color w:val="auto"/>
          </w:rPr>
          <w:t>e</w:t>
        </w:r>
      </w:ins>
      <w:del w:id="270" w:author="Dina Amr" w:date="2020-12-09T13:21:00Z">
        <w:r w:rsidRPr="005B0BAF" w:rsidDel="0020584A">
          <w:rPr>
            <w:rFonts w:asciiTheme="minorBidi" w:hAnsiTheme="minorBidi" w:cstheme="minorBidi"/>
            <w:color w:val="auto"/>
          </w:rPr>
          <w:delText>i</w:delText>
        </w:r>
      </w:del>
      <w:r w:rsidRPr="005B0BAF">
        <w:rPr>
          <w:rFonts w:asciiTheme="minorBidi" w:hAnsiTheme="minorBidi" w:cstheme="minorBidi"/>
          <w:color w:val="auto"/>
        </w:rPr>
        <w:t>s</w:t>
      </w:r>
      <w:ins w:id="271" w:author="Dina Amr" w:date="2020-12-09T13:21:00Z">
        <w:r w:rsidR="0020584A">
          <w:rPr>
            <w:rFonts w:asciiTheme="minorBidi" w:hAnsiTheme="minorBidi" w:cstheme="minorBidi"/>
            <w:color w:val="auto"/>
          </w:rPr>
          <w:t>e</w:t>
        </w:r>
      </w:ins>
      <w:r w:rsidRPr="005B0BAF">
        <w:rPr>
          <w:rFonts w:asciiTheme="minorBidi" w:hAnsiTheme="minorBidi" w:cstheme="minorBidi"/>
          <w:color w:val="auto"/>
        </w:rPr>
        <w:t xml:space="preserve"> product</w:t>
      </w:r>
      <w:ins w:id="272" w:author="Dina Amr" w:date="2020-12-09T13:21:00Z">
        <w:r w:rsidR="0020584A">
          <w:rPr>
            <w:rFonts w:asciiTheme="minorBidi" w:hAnsiTheme="minorBidi" w:cstheme="minorBidi"/>
            <w:color w:val="auto"/>
          </w:rPr>
          <w:t>s</w:t>
        </w:r>
      </w:ins>
      <w:r w:rsidRPr="005B0BAF">
        <w:rPr>
          <w:rFonts w:asciiTheme="minorBidi" w:hAnsiTheme="minorBidi" w:cstheme="minorBidi"/>
          <w:color w:val="auto"/>
        </w:rPr>
        <w:t>.</w:t>
      </w:r>
    </w:p>
    <w:p w14:paraId="4695E85A" w14:textId="77777777" w:rsidR="005679D3" w:rsidRDefault="005679D3" w:rsidP="005679D3">
      <w:pPr>
        <w:pStyle w:val="ListParagraph"/>
        <w:rPr>
          <w:rFonts w:asciiTheme="minorBidi" w:hAnsiTheme="minorBidi"/>
        </w:rPr>
      </w:pPr>
    </w:p>
    <w:p w14:paraId="7FFF9DA2" w14:textId="77777777" w:rsidR="005679D3" w:rsidRDefault="005679D3" w:rsidP="005679D3">
      <w:pPr>
        <w:pStyle w:val="Default"/>
        <w:numPr>
          <w:ilvl w:val="0"/>
          <w:numId w:val="6"/>
        </w:numPr>
        <w:rPr>
          <w:rFonts w:asciiTheme="minorBidi" w:hAnsiTheme="minorBidi" w:cstheme="minorBidi"/>
          <w:color w:val="auto"/>
        </w:rPr>
      </w:pPr>
      <w:commentRangeStart w:id="273"/>
      <w:r>
        <w:rPr>
          <w:rFonts w:asciiTheme="minorBidi" w:hAnsiTheme="minorBidi" w:cstheme="minorBidi"/>
          <w:color w:val="auto"/>
        </w:rPr>
        <w:t>Track the status of the elections and provide real time analysis of the tweets about the elections and candidates.</w:t>
      </w:r>
      <w:commentRangeEnd w:id="273"/>
      <w:r w:rsidR="00311E32">
        <w:rPr>
          <w:rStyle w:val="CommentReference"/>
          <w:rFonts w:asciiTheme="minorHAnsi" w:hAnsiTheme="minorHAnsi" w:cstheme="minorBidi"/>
          <w:color w:val="auto"/>
        </w:rPr>
        <w:commentReference w:id="273"/>
      </w:r>
    </w:p>
    <w:p w14:paraId="0C4F40FF" w14:textId="77777777" w:rsidR="005679D3" w:rsidRDefault="005679D3" w:rsidP="005679D3">
      <w:pPr>
        <w:pStyle w:val="ListParagraph"/>
        <w:rPr>
          <w:rFonts w:asciiTheme="minorBidi" w:hAnsiTheme="minorBidi"/>
        </w:rPr>
      </w:pPr>
    </w:p>
    <w:p w14:paraId="577D34E7" w14:textId="77777777" w:rsidR="005679D3" w:rsidRDefault="005679D3" w:rsidP="005679D3">
      <w:pPr>
        <w:pStyle w:val="Default"/>
        <w:rPr>
          <w:rFonts w:asciiTheme="minorBidi" w:hAnsiTheme="minorBidi" w:cstheme="minorBidi"/>
          <w:color w:val="auto"/>
        </w:rPr>
      </w:pPr>
    </w:p>
    <w:p w14:paraId="79635995" w14:textId="77777777" w:rsidR="005679D3" w:rsidRDefault="005679D3" w:rsidP="005679D3">
      <w:pPr>
        <w:pStyle w:val="Default"/>
        <w:rPr>
          <w:rFonts w:asciiTheme="minorBidi" w:hAnsiTheme="minorBidi" w:cstheme="minorBidi"/>
          <w:color w:val="auto"/>
        </w:rPr>
      </w:pPr>
    </w:p>
    <w:p w14:paraId="737096E5" w14:textId="77777777" w:rsidR="005679D3" w:rsidRDefault="005679D3" w:rsidP="005679D3">
      <w:pPr>
        <w:pStyle w:val="Default"/>
        <w:rPr>
          <w:rFonts w:asciiTheme="minorBidi" w:hAnsiTheme="minorBidi" w:cstheme="minorBidi"/>
          <w:color w:val="auto"/>
        </w:rPr>
      </w:pPr>
    </w:p>
    <w:p w14:paraId="4159D371" w14:textId="77777777" w:rsidR="005679D3" w:rsidRDefault="005679D3" w:rsidP="005679D3">
      <w:pPr>
        <w:pStyle w:val="Default"/>
        <w:rPr>
          <w:rFonts w:asciiTheme="minorBidi" w:hAnsiTheme="minorBidi" w:cstheme="minorBidi"/>
          <w:color w:val="auto"/>
        </w:rPr>
      </w:pPr>
    </w:p>
    <w:p w14:paraId="2E116075" w14:textId="77777777" w:rsidR="00F112C0" w:rsidRDefault="00F112C0" w:rsidP="005679D3">
      <w:pPr>
        <w:pStyle w:val="Default"/>
        <w:rPr>
          <w:rFonts w:asciiTheme="minorBidi" w:hAnsiTheme="minorBidi" w:cstheme="minorBidi"/>
          <w:color w:val="auto"/>
        </w:rPr>
      </w:pPr>
    </w:p>
    <w:p w14:paraId="6BAE2A24" w14:textId="77777777" w:rsidR="005679D3" w:rsidRDefault="005679D3" w:rsidP="005679D3">
      <w:pPr>
        <w:pStyle w:val="ListParagraph"/>
        <w:numPr>
          <w:ilvl w:val="2"/>
          <w:numId w:val="3"/>
        </w:numPr>
        <w:rPr>
          <w:rFonts w:ascii="Arial" w:hAnsi="Arial" w:cs="Arial"/>
          <w:b/>
          <w:bCs/>
          <w:color w:val="5B9BD5" w:themeColor="accent1"/>
          <w:sz w:val="28"/>
          <w:szCs w:val="28"/>
        </w:rPr>
      </w:pPr>
      <w:r>
        <w:rPr>
          <w:rFonts w:ascii="Arial" w:hAnsi="Arial" w:cs="Arial"/>
          <w:b/>
          <w:bCs/>
          <w:color w:val="5B9BD5" w:themeColor="accent1"/>
          <w:sz w:val="28"/>
          <w:szCs w:val="28"/>
        </w:rPr>
        <w:t>Success criteria necessary for the project</w:t>
      </w:r>
    </w:p>
    <w:p w14:paraId="1393856A" w14:textId="77777777" w:rsidR="005679D3" w:rsidRDefault="005679D3" w:rsidP="005679D3">
      <w:pPr>
        <w:pStyle w:val="ListParagraph"/>
        <w:ind w:left="1224"/>
        <w:rPr>
          <w:rFonts w:ascii="Arial" w:hAnsi="Arial" w:cs="Arial"/>
          <w:b/>
          <w:bCs/>
          <w:color w:val="5B9BD5" w:themeColor="accent1"/>
          <w:sz w:val="28"/>
          <w:szCs w:val="28"/>
        </w:rPr>
      </w:pPr>
    </w:p>
    <w:p w14:paraId="1D72015C" w14:textId="77777777" w:rsidR="005679D3" w:rsidRDefault="005679D3" w:rsidP="005679D3">
      <w:pPr>
        <w:pStyle w:val="ListParagraph"/>
        <w:ind w:left="1224"/>
        <w:rPr>
          <w:rFonts w:ascii="Arial" w:hAnsi="Arial" w:cs="Arial"/>
          <w:b/>
          <w:bCs/>
          <w:sz w:val="24"/>
          <w:szCs w:val="24"/>
        </w:rPr>
      </w:pPr>
      <w:r w:rsidRPr="005679D3">
        <w:rPr>
          <w:rFonts w:ascii="Arial" w:hAnsi="Arial" w:cs="Arial"/>
          <w:b/>
          <w:bCs/>
          <w:sz w:val="24"/>
          <w:szCs w:val="24"/>
        </w:rPr>
        <w:t>In</w:t>
      </w:r>
      <w:r>
        <w:rPr>
          <w:rFonts w:ascii="Arial" w:hAnsi="Arial" w:cs="Arial"/>
          <w:b/>
          <w:bCs/>
          <w:sz w:val="24"/>
          <w:szCs w:val="24"/>
        </w:rPr>
        <w:t xml:space="preserve"> order our system to succeed:</w:t>
      </w:r>
    </w:p>
    <w:p w14:paraId="39AAF5B2" w14:textId="77777777" w:rsidR="005679D3" w:rsidRDefault="005679D3" w:rsidP="005679D3">
      <w:pPr>
        <w:pStyle w:val="ListParagraph"/>
        <w:ind w:left="2160"/>
        <w:rPr>
          <w:rFonts w:ascii="Arial" w:hAnsi="Arial" w:cs="Arial"/>
          <w:b/>
          <w:bCs/>
          <w:sz w:val="24"/>
          <w:szCs w:val="24"/>
        </w:rPr>
      </w:pPr>
    </w:p>
    <w:p w14:paraId="6EA08E3E" w14:textId="25830CF9" w:rsidR="005679D3" w:rsidRPr="003806B4" w:rsidRDefault="003806B4" w:rsidP="005679D3">
      <w:pPr>
        <w:pStyle w:val="ListParagraph"/>
        <w:numPr>
          <w:ilvl w:val="0"/>
          <w:numId w:val="23"/>
        </w:numPr>
        <w:rPr>
          <w:rFonts w:ascii="Arial" w:hAnsi="Arial" w:cs="Arial"/>
          <w:b/>
          <w:bCs/>
          <w:sz w:val="24"/>
          <w:szCs w:val="24"/>
        </w:rPr>
      </w:pPr>
      <w:r>
        <w:rPr>
          <w:rFonts w:ascii="Arial" w:hAnsi="Arial" w:cs="Arial"/>
          <w:sz w:val="24"/>
          <w:szCs w:val="24"/>
        </w:rPr>
        <w:t>Our</w:t>
      </w:r>
      <w:r w:rsidR="005679D3">
        <w:rPr>
          <w:rFonts w:ascii="Arial" w:hAnsi="Arial" w:cs="Arial"/>
          <w:sz w:val="24"/>
          <w:szCs w:val="24"/>
        </w:rPr>
        <w:t xml:space="preserve"> analysis should</w:t>
      </w:r>
      <w:ins w:id="274" w:author="Dina Amr" w:date="2020-12-09T13:22:00Z">
        <w:r w:rsidR="006B1A3C">
          <w:rPr>
            <w:rFonts w:ascii="Arial" w:hAnsi="Arial" w:cs="Arial"/>
            <w:sz w:val="24"/>
            <w:szCs w:val="24"/>
          </w:rPr>
          <w:t xml:space="preserve"> be</w:t>
        </w:r>
      </w:ins>
      <w:r w:rsidR="005679D3">
        <w:rPr>
          <w:rFonts w:ascii="Arial" w:hAnsi="Arial" w:cs="Arial"/>
          <w:sz w:val="24"/>
          <w:szCs w:val="24"/>
        </w:rPr>
        <w:t xml:space="preserve"> at least 80% accurate in order to make our data trusted and </w:t>
      </w:r>
      <w:del w:id="275" w:author="Dina Amr" w:date="2020-12-09T13:22:00Z">
        <w:r w:rsidR="005679D3" w:rsidDel="008F7001">
          <w:rPr>
            <w:rFonts w:ascii="Arial" w:hAnsi="Arial" w:cs="Arial"/>
            <w:sz w:val="24"/>
            <w:szCs w:val="24"/>
          </w:rPr>
          <w:delText>taken into consideration</w:delText>
        </w:r>
      </w:del>
      <w:ins w:id="276" w:author="Dina Amr" w:date="2020-12-09T13:22:00Z">
        <w:r w:rsidR="008F7001">
          <w:rPr>
            <w:rFonts w:ascii="Arial" w:hAnsi="Arial" w:cs="Arial"/>
            <w:sz w:val="24"/>
            <w:szCs w:val="24"/>
          </w:rPr>
          <w:t>valuable</w:t>
        </w:r>
      </w:ins>
      <w:r w:rsidR="005679D3">
        <w:rPr>
          <w:rFonts w:ascii="Arial" w:hAnsi="Arial" w:cs="Arial"/>
          <w:sz w:val="24"/>
          <w:szCs w:val="24"/>
        </w:rPr>
        <w:t xml:space="preserve"> f</w:t>
      </w:r>
      <w:ins w:id="277" w:author="Dina Amr" w:date="2020-12-09T13:22:00Z">
        <w:r w:rsidR="008F7001">
          <w:rPr>
            <w:rFonts w:ascii="Arial" w:hAnsi="Arial" w:cs="Arial"/>
            <w:sz w:val="24"/>
            <w:szCs w:val="24"/>
          </w:rPr>
          <w:t>or</w:t>
        </w:r>
      </w:ins>
      <w:del w:id="278" w:author="Dina Amr" w:date="2020-12-09T13:22:00Z">
        <w:r w:rsidR="005679D3" w:rsidDel="008F7001">
          <w:rPr>
            <w:rFonts w:ascii="Arial" w:hAnsi="Arial" w:cs="Arial"/>
            <w:sz w:val="24"/>
            <w:szCs w:val="24"/>
          </w:rPr>
          <w:delText>rom</w:delText>
        </w:r>
      </w:del>
      <w:r w:rsidR="005679D3">
        <w:rPr>
          <w:rFonts w:ascii="Arial" w:hAnsi="Arial" w:cs="Arial"/>
          <w:sz w:val="24"/>
          <w:szCs w:val="24"/>
        </w:rPr>
        <w:t xml:space="preserve"> </w:t>
      </w:r>
      <w:del w:id="279" w:author="Ahmed Magdy" w:date="2021-02-10T21:32:00Z">
        <w:r w:rsidR="005679D3" w:rsidDel="00A574BD">
          <w:rPr>
            <w:rFonts w:ascii="Arial" w:hAnsi="Arial" w:cs="Arial"/>
            <w:sz w:val="24"/>
            <w:szCs w:val="24"/>
          </w:rPr>
          <w:delText>consumers and stakeholders</w:delText>
        </w:r>
      </w:del>
      <w:ins w:id="280" w:author="Ahmed Magdy" w:date="2021-02-10T21:32:00Z">
        <w:r w:rsidR="00A574BD">
          <w:rPr>
            <w:rFonts w:ascii="Arial" w:hAnsi="Arial" w:cs="Arial"/>
            <w:sz w:val="24"/>
            <w:szCs w:val="24"/>
          </w:rPr>
          <w:t>users</w:t>
        </w:r>
      </w:ins>
      <w:r w:rsidR="005679D3">
        <w:rPr>
          <w:rFonts w:ascii="Arial" w:hAnsi="Arial" w:cs="Arial"/>
          <w:sz w:val="24"/>
          <w:szCs w:val="24"/>
        </w:rPr>
        <w:t>.</w:t>
      </w:r>
    </w:p>
    <w:p w14:paraId="207DE5E6" w14:textId="77777777" w:rsidR="003806B4" w:rsidRPr="005679D3" w:rsidRDefault="003806B4" w:rsidP="003806B4">
      <w:pPr>
        <w:pStyle w:val="ListParagraph"/>
        <w:ind w:left="2160"/>
        <w:rPr>
          <w:rFonts w:ascii="Arial" w:hAnsi="Arial" w:cs="Arial"/>
          <w:b/>
          <w:bCs/>
          <w:sz w:val="24"/>
          <w:szCs w:val="24"/>
        </w:rPr>
      </w:pPr>
    </w:p>
    <w:p w14:paraId="18E96852" w14:textId="22D1A3F4" w:rsidR="005679D3" w:rsidRPr="003806B4" w:rsidRDefault="003806B4" w:rsidP="005679D3">
      <w:pPr>
        <w:pStyle w:val="ListParagraph"/>
        <w:numPr>
          <w:ilvl w:val="0"/>
          <w:numId w:val="23"/>
        </w:numPr>
        <w:rPr>
          <w:rFonts w:ascii="Arial" w:hAnsi="Arial" w:cs="Arial"/>
          <w:b/>
          <w:bCs/>
          <w:sz w:val="24"/>
          <w:szCs w:val="24"/>
        </w:rPr>
      </w:pPr>
      <w:r>
        <w:rPr>
          <w:rFonts w:ascii="Arial" w:hAnsi="Arial" w:cs="Arial"/>
          <w:sz w:val="24"/>
          <w:szCs w:val="24"/>
        </w:rPr>
        <w:t>Retrieving data should be within 15</w:t>
      </w:r>
      <w:ins w:id="281" w:author="Dina Amr" w:date="2020-12-09T13:22:00Z">
        <w:r w:rsidR="00A31CA7">
          <w:rPr>
            <w:rFonts w:ascii="Arial" w:hAnsi="Arial" w:cs="Arial"/>
            <w:sz w:val="24"/>
            <w:szCs w:val="24"/>
          </w:rPr>
          <w:t xml:space="preserve"> </w:t>
        </w:r>
      </w:ins>
      <w:r>
        <w:rPr>
          <w:rFonts w:ascii="Arial" w:hAnsi="Arial" w:cs="Arial"/>
          <w:sz w:val="24"/>
          <w:szCs w:val="24"/>
        </w:rPr>
        <w:t>second</w:t>
      </w:r>
      <w:ins w:id="282" w:author="Dina Amr" w:date="2020-12-09T13:22:00Z">
        <w:r w:rsidR="00A31CA7">
          <w:rPr>
            <w:rFonts w:ascii="Arial" w:hAnsi="Arial" w:cs="Arial"/>
            <w:sz w:val="24"/>
            <w:szCs w:val="24"/>
          </w:rPr>
          <w:t>s</w:t>
        </w:r>
      </w:ins>
      <w:r>
        <w:rPr>
          <w:rFonts w:ascii="Arial" w:hAnsi="Arial" w:cs="Arial"/>
          <w:sz w:val="24"/>
          <w:szCs w:val="24"/>
        </w:rPr>
        <w:t xml:space="preserve"> at maximum.</w:t>
      </w:r>
    </w:p>
    <w:p w14:paraId="4D53DB5E" w14:textId="77777777" w:rsidR="003806B4" w:rsidRPr="003806B4" w:rsidRDefault="003806B4" w:rsidP="003806B4">
      <w:pPr>
        <w:pStyle w:val="ListParagraph"/>
        <w:rPr>
          <w:rFonts w:ascii="Arial" w:hAnsi="Arial" w:cs="Arial"/>
          <w:b/>
          <w:bCs/>
          <w:sz w:val="24"/>
          <w:szCs w:val="24"/>
        </w:rPr>
      </w:pPr>
    </w:p>
    <w:p w14:paraId="25138D3A" w14:textId="573EEB5E" w:rsidR="003806B4" w:rsidRPr="00193738" w:rsidRDefault="003806B4" w:rsidP="003806B4">
      <w:pPr>
        <w:pStyle w:val="ListParagraph"/>
        <w:numPr>
          <w:ilvl w:val="0"/>
          <w:numId w:val="23"/>
        </w:numPr>
        <w:rPr>
          <w:ins w:id="283" w:author="Ahmed Magdy" w:date="2021-02-10T22:08:00Z"/>
          <w:rFonts w:ascii="Arial" w:hAnsi="Arial" w:cs="Arial"/>
          <w:b/>
          <w:bCs/>
          <w:sz w:val="24"/>
          <w:szCs w:val="24"/>
          <w:rPrChange w:id="284" w:author="Ahmed Magdy" w:date="2021-02-10T22:08:00Z">
            <w:rPr>
              <w:ins w:id="285" w:author="Ahmed Magdy" w:date="2021-02-10T22:08:00Z"/>
              <w:rFonts w:ascii="Arial" w:hAnsi="Arial" w:cs="Arial"/>
              <w:sz w:val="24"/>
              <w:szCs w:val="24"/>
            </w:rPr>
          </w:rPrChange>
        </w:rPr>
      </w:pPr>
      <w:r>
        <w:rPr>
          <w:rFonts w:ascii="Arial" w:hAnsi="Arial" w:cs="Arial"/>
          <w:sz w:val="24"/>
          <w:szCs w:val="24"/>
        </w:rPr>
        <w:t xml:space="preserve">Charts provided should be easy to read that normal people can read it with ease, by providing tags and status of the product (very good, good, </w:t>
      </w:r>
      <w:del w:id="286" w:author="Dina Amr" w:date="2020-12-09T13:24:00Z">
        <w:r w:rsidDel="00397304">
          <w:rPr>
            <w:rFonts w:ascii="Arial" w:hAnsi="Arial" w:cs="Arial"/>
            <w:sz w:val="24"/>
            <w:szCs w:val="24"/>
          </w:rPr>
          <w:delText>bad</w:delText>
        </w:r>
      </w:del>
      <w:ins w:id="287" w:author="Dina Amr" w:date="2020-12-09T13:24:00Z">
        <w:r w:rsidR="00397304">
          <w:rPr>
            <w:rFonts w:ascii="Arial" w:hAnsi="Arial" w:cs="Arial"/>
            <w:sz w:val="24"/>
            <w:szCs w:val="24"/>
          </w:rPr>
          <w:t>bad,</w:t>
        </w:r>
      </w:ins>
      <w:r>
        <w:rPr>
          <w:rFonts w:ascii="Arial" w:hAnsi="Arial" w:cs="Arial"/>
          <w:sz w:val="24"/>
          <w:szCs w:val="24"/>
        </w:rPr>
        <w:t xml:space="preserve"> or very bad with emoji).</w:t>
      </w:r>
    </w:p>
    <w:p w14:paraId="1EAF5A5F" w14:textId="77777777" w:rsidR="00193738" w:rsidRPr="00193738" w:rsidDel="00336637" w:rsidRDefault="00193738">
      <w:pPr>
        <w:rPr>
          <w:del w:id="288" w:author="Ahmed Magdy" w:date="2021-03-15T17:28:00Z"/>
          <w:rFonts w:ascii="Arial" w:hAnsi="Arial" w:cs="Arial"/>
          <w:b/>
          <w:bCs/>
          <w:sz w:val="24"/>
          <w:szCs w:val="24"/>
          <w:rPrChange w:id="289" w:author="Ahmed Magdy" w:date="2021-02-10T22:08:00Z">
            <w:rPr>
              <w:del w:id="290" w:author="Ahmed Magdy" w:date="2021-03-15T17:28:00Z"/>
            </w:rPr>
          </w:rPrChange>
        </w:rPr>
        <w:pPrChange w:id="291" w:author="Ahmed Magdy" w:date="2021-02-10T22:08:00Z">
          <w:pPr>
            <w:pStyle w:val="ListParagraph"/>
            <w:numPr>
              <w:numId w:val="23"/>
            </w:numPr>
            <w:ind w:left="2160" w:hanging="360"/>
          </w:pPr>
        </w:pPrChange>
      </w:pPr>
    </w:p>
    <w:p w14:paraId="311CDDFD" w14:textId="77777777" w:rsidR="00336637" w:rsidRPr="00F112C0" w:rsidRDefault="00336637" w:rsidP="00F112C0">
      <w:pPr>
        <w:pStyle w:val="ListParagraph"/>
        <w:rPr>
          <w:rFonts w:ascii="Arial" w:hAnsi="Arial" w:cs="Arial"/>
          <w:b/>
          <w:bCs/>
          <w:sz w:val="24"/>
          <w:szCs w:val="24"/>
        </w:rPr>
      </w:pPr>
    </w:p>
    <w:p w14:paraId="5EE9A1BE" w14:textId="77777777" w:rsidR="00F112C0" w:rsidRDefault="00F112C0">
      <w:pPr>
        <w:pStyle w:val="ListParagraph"/>
        <w:numPr>
          <w:ilvl w:val="1"/>
          <w:numId w:val="3"/>
        </w:numPr>
        <w:rPr>
          <w:rFonts w:ascii="Arial" w:hAnsi="Arial" w:cs="Arial"/>
          <w:b/>
          <w:bCs/>
          <w:color w:val="5B9BD5" w:themeColor="accent1"/>
          <w:sz w:val="28"/>
          <w:szCs w:val="28"/>
        </w:rPr>
        <w:pPrChange w:id="292" w:author="Ahmed Magdy" w:date="2021-02-10T22:08:00Z">
          <w:pPr>
            <w:pStyle w:val="ListParagraph"/>
            <w:numPr>
              <w:numId w:val="3"/>
            </w:numPr>
            <w:ind w:left="360" w:hanging="360"/>
          </w:pPr>
        </w:pPrChange>
      </w:pPr>
      <w:r>
        <w:rPr>
          <w:rFonts w:ascii="Arial" w:hAnsi="Arial" w:cs="Arial"/>
          <w:b/>
          <w:bCs/>
          <w:color w:val="5B9BD5" w:themeColor="accent1"/>
          <w:sz w:val="28"/>
          <w:szCs w:val="28"/>
        </w:rPr>
        <w:t>Life cycle model</w:t>
      </w:r>
    </w:p>
    <w:p w14:paraId="43EEE524" w14:textId="77777777" w:rsidR="002A78F4" w:rsidRDefault="002A78F4" w:rsidP="002A78F4">
      <w:pPr>
        <w:pStyle w:val="ListParagraph"/>
        <w:ind w:left="360"/>
        <w:rPr>
          <w:rFonts w:ascii="Arial" w:hAnsi="Arial" w:cs="Arial"/>
          <w:b/>
          <w:bCs/>
          <w:color w:val="5B9BD5" w:themeColor="accent1"/>
          <w:sz w:val="28"/>
          <w:szCs w:val="28"/>
        </w:rPr>
      </w:pPr>
    </w:p>
    <w:p w14:paraId="3ED97E3B" w14:textId="1584653A" w:rsidR="009A58B2" w:rsidRDefault="00B95968" w:rsidP="009A58B2">
      <w:pPr>
        <w:pStyle w:val="ListParagraph"/>
        <w:ind w:left="360"/>
        <w:rPr>
          <w:rFonts w:ascii="Arial" w:hAnsi="Arial" w:cs="Arial"/>
          <w:color w:val="000000" w:themeColor="text1"/>
          <w:sz w:val="24"/>
          <w:szCs w:val="24"/>
        </w:rPr>
      </w:pPr>
      <w:r>
        <w:rPr>
          <w:noProof/>
        </w:rPr>
        <w:drawing>
          <wp:anchor distT="0" distB="0" distL="114300" distR="114300" simplePos="0" relativeHeight="251658240" behindDoc="0" locked="0" layoutInCell="1" allowOverlap="1" wp14:anchorId="4BA7CEB3" wp14:editId="27813BCD">
            <wp:simplePos x="0" y="0"/>
            <wp:positionH relativeFrom="page">
              <wp:posOffset>5013960</wp:posOffset>
            </wp:positionH>
            <wp:positionV relativeFrom="paragraph">
              <wp:posOffset>8890</wp:posOffset>
            </wp:positionV>
            <wp:extent cx="2590800" cy="1295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ag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0800" cy="1295400"/>
                    </a:xfrm>
                    <a:prstGeom prst="rect">
                      <a:avLst/>
                    </a:prstGeom>
                  </pic:spPr>
                </pic:pic>
              </a:graphicData>
            </a:graphic>
            <wp14:sizeRelH relativeFrom="margin">
              <wp14:pctWidth>0</wp14:pctWidth>
            </wp14:sizeRelH>
            <wp14:sizeRelV relativeFrom="margin">
              <wp14:pctHeight>0</wp14:pctHeight>
            </wp14:sizeRelV>
          </wp:anchor>
        </w:drawing>
      </w:r>
      <w:r w:rsidR="002A78F4">
        <w:rPr>
          <w:rFonts w:ascii="Arial" w:hAnsi="Arial" w:cs="Arial"/>
          <w:color w:val="000000" w:themeColor="text1"/>
          <w:sz w:val="24"/>
          <w:szCs w:val="24"/>
        </w:rPr>
        <w:t xml:space="preserve">Our project </w:t>
      </w:r>
      <w:del w:id="293" w:author="Dina Amr" w:date="2020-12-09T14:00:00Z">
        <w:r w:rsidR="002A78F4" w:rsidDel="00C91036">
          <w:rPr>
            <w:rFonts w:ascii="Arial" w:hAnsi="Arial" w:cs="Arial"/>
            <w:color w:val="000000" w:themeColor="text1"/>
            <w:sz w:val="24"/>
            <w:szCs w:val="24"/>
          </w:rPr>
          <w:delText>will be</w:delText>
        </w:r>
      </w:del>
      <w:ins w:id="294" w:author="Dina Amr" w:date="2020-12-09T14:00:00Z">
        <w:r w:rsidR="00C91036">
          <w:rPr>
            <w:rFonts w:ascii="Arial" w:hAnsi="Arial" w:cs="Arial"/>
            <w:color w:val="000000" w:themeColor="text1"/>
            <w:sz w:val="24"/>
            <w:szCs w:val="24"/>
          </w:rPr>
          <w:t>is</w:t>
        </w:r>
      </w:ins>
      <w:r w:rsidR="002A78F4">
        <w:rPr>
          <w:rFonts w:ascii="Arial" w:hAnsi="Arial" w:cs="Arial"/>
          <w:color w:val="000000" w:themeColor="text1"/>
          <w:sz w:val="24"/>
          <w:szCs w:val="24"/>
        </w:rPr>
        <w:t xml:space="preserve"> following the </w:t>
      </w:r>
      <w:r w:rsidR="002A78F4">
        <w:rPr>
          <w:rFonts w:ascii="Arial" w:hAnsi="Arial" w:cs="Arial"/>
          <w:b/>
          <w:bCs/>
          <w:color w:val="000000" w:themeColor="text1"/>
          <w:sz w:val="24"/>
          <w:szCs w:val="24"/>
        </w:rPr>
        <w:t>A</w:t>
      </w:r>
      <w:r w:rsidR="002A78F4" w:rsidRPr="002A78F4">
        <w:rPr>
          <w:rFonts w:ascii="Arial" w:hAnsi="Arial" w:cs="Arial"/>
          <w:b/>
          <w:bCs/>
          <w:color w:val="000000" w:themeColor="text1"/>
          <w:sz w:val="24"/>
          <w:szCs w:val="24"/>
        </w:rPr>
        <w:t>gile model</w:t>
      </w:r>
      <w:r w:rsidR="002A78F4" w:rsidRPr="002A78F4">
        <w:rPr>
          <w:rFonts w:ascii="Arial" w:hAnsi="Arial" w:cs="Arial"/>
          <w:color w:val="000000" w:themeColor="text1"/>
          <w:sz w:val="24"/>
          <w:szCs w:val="24"/>
        </w:rPr>
        <w:t xml:space="preserve"> </w:t>
      </w:r>
      <w:r w:rsidR="002A78F4">
        <w:rPr>
          <w:rFonts w:ascii="Arial" w:hAnsi="Arial" w:cs="Arial"/>
          <w:color w:val="000000" w:themeColor="text1"/>
          <w:sz w:val="24"/>
          <w:szCs w:val="24"/>
        </w:rPr>
        <w:t>for some reasons:</w:t>
      </w:r>
    </w:p>
    <w:p w14:paraId="38CC6358" w14:textId="77777777" w:rsidR="002A78F4" w:rsidRDefault="002A78F4" w:rsidP="009A58B2">
      <w:pPr>
        <w:pStyle w:val="ListParagraph"/>
        <w:ind w:left="360"/>
        <w:rPr>
          <w:rFonts w:ascii="Arial" w:hAnsi="Arial" w:cs="Arial"/>
          <w:color w:val="000000" w:themeColor="text1"/>
          <w:sz w:val="24"/>
          <w:szCs w:val="24"/>
        </w:rPr>
      </w:pPr>
    </w:p>
    <w:p w14:paraId="140BEC81" w14:textId="60D860EF" w:rsidR="00B95968" w:rsidRDefault="002A78F4" w:rsidP="00B95968">
      <w:pPr>
        <w:pStyle w:val="ListParagraph"/>
        <w:numPr>
          <w:ilvl w:val="0"/>
          <w:numId w:val="34"/>
        </w:numPr>
        <w:rPr>
          <w:rFonts w:ascii="Arial" w:hAnsi="Arial" w:cs="Arial"/>
          <w:color w:val="000000" w:themeColor="text1"/>
          <w:sz w:val="24"/>
          <w:szCs w:val="24"/>
        </w:rPr>
      </w:pPr>
      <w:r>
        <w:rPr>
          <w:rFonts w:ascii="Arial" w:hAnsi="Arial" w:cs="Arial"/>
          <w:color w:val="000000" w:themeColor="text1"/>
          <w:sz w:val="24"/>
          <w:szCs w:val="24"/>
        </w:rPr>
        <w:t xml:space="preserve">Using agile model is better as we </w:t>
      </w:r>
      <w:r w:rsidR="00B95968">
        <w:rPr>
          <w:rFonts w:ascii="Arial" w:hAnsi="Arial" w:cs="Arial"/>
          <w:color w:val="000000" w:themeColor="text1"/>
          <w:sz w:val="24"/>
          <w:szCs w:val="24"/>
        </w:rPr>
        <w:t>will be</w:t>
      </w:r>
      <w:r>
        <w:rPr>
          <w:rFonts w:ascii="Arial" w:hAnsi="Arial" w:cs="Arial"/>
          <w:color w:val="000000" w:themeColor="text1"/>
          <w:sz w:val="24"/>
          <w:szCs w:val="24"/>
        </w:rPr>
        <w:t xml:space="preserve"> splitting our project into</w:t>
      </w:r>
      <w:r w:rsidR="00B95968">
        <w:rPr>
          <w:rFonts w:ascii="Arial" w:hAnsi="Arial" w:cs="Arial"/>
          <w:color w:val="000000" w:themeColor="text1"/>
          <w:sz w:val="24"/>
          <w:szCs w:val="24"/>
        </w:rPr>
        <w:t xml:space="preserve"> </w:t>
      </w:r>
      <w:r>
        <w:rPr>
          <w:rFonts w:ascii="Arial" w:hAnsi="Arial" w:cs="Arial"/>
          <w:color w:val="000000" w:themeColor="text1"/>
          <w:sz w:val="24"/>
          <w:szCs w:val="24"/>
        </w:rPr>
        <w:t>phases(</w:t>
      </w:r>
      <w:del w:id="295" w:author="Ahmed Magdy" w:date="2021-02-10T21:33:00Z">
        <w:r w:rsidDel="00A574BD">
          <w:rPr>
            <w:rFonts w:ascii="Arial" w:hAnsi="Arial" w:cs="Arial"/>
            <w:color w:val="000000" w:themeColor="text1"/>
            <w:sz w:val="24"/>
            <w:szCs w:val="24"/>
          </w:rPr>
          <w:delText>sprints</w:delText>
        </w:r>
      </w:del>
      <w:ins w:id="296" w:author="Ahmed Magdy" w:date="2021-02-10T21:33:00Z">
        <w:r w:rsidR="00A574BD">
          <w:rPr>
            <w:rFonts w:ascii="Arial" w:hAnsi="Arial" w:cs="Arial"/>
            <w:color w:val="000000" w:themeColor="text1"/>
            <w:sz w:val="24"/>
            <w:szCs w:val="24"/>
          </w:rPr>
          <w:t>stages</w:t>
        </w:r>
      </w:ins>
      <w:r>
        <w:rPr>
          <w:rFonts w:ascii="Arial" w:hAnsi="Arial" w:cs="Arial"/>
          <w:color w:val="000000" w:themeColor="text1"/>
          <w:sz w:val="24"/>
          <w:szCs w:val="24"/>
        </w:rPr>
        <w:t xml:space="preserve">) starting from “Data </w:t>
      </w:r>
      <w:proofErr w:type="gramStart"/>
      <w:r>
        <w:rPr>
          <w:rFonts w:ascii="Arial" w:hAnsi="Arial" w:cs="Arial"/>
          <w:color w:val="000000" w:themeColor="text1"/>
          <w:sz w:val="24"/>
          <w:szCs w:val="24"/>
        </w:rPr>
        <w:t>collection“ phase</w:t>
      </w:r>
      <w:proofErr w:type="gramEnd"/>
      <w:r>
        <w:rPr>
          <w:rFonts w:ascii="Arial" w:hAnsi="Arial" w:cs="Arial"/>
          <w:color w:val="000000" w:themeColor="text1"/>
          <w:sz w:val="24"/>
          <w:szCs w:val="24"/>
        </w:rPr>
        <w:t xml:space="preserve"> till “presentation </w:t>
      </w:r>
      <w:ins w:id="297" w:author="Dina Amr" w:date="2020-12-09T13:25:00Z">
        <w:r w:rsidR="003E3818">
          <w:rPr>
            <w:rFonts w:ascii="Arial" w:hAnsi="Arial" w:cs="Arial"/>
            <w:color w:val="000000" w:themeColor="text1"/>
            <w:sz w:val="24"/>
            <w:szCs w:val="24"/>
          </w:rPr>
          <w:t xml:space="preserve">of </w:t>
        </w:r>
      </w:ins>
      <w:r>
        <w:rPr>
          <w:rFonts w:ascii="Arial" w:hAnsi="Arial" w:cs="Arial"/>
          <w:color w:val="000000" w:themeColor="text1"/>
          <w:sz w:val="24"/>
          <w:szCs w:val="24"/>
        </w:rPr>
        <w:t>the output” phase</w:t>
      </w:r>
      <w:r w:rsidR="00B95968">
        <w:rPr>
          <w:rFonts w:ascii="Arial" w:hAnsi="Arial" w:cs="Arial"/>
          <w:color w:val="000000" w:themeColor="text1"/>
          <w:sz w:val="24"/>
          <w:szCs w:val="24"/>
        </w:rPr>
        <w:t xml:space="preserve">, each </w:t>
      </w:r>
      <w:commentRangeStart w:id="298"/>
      <w:del w:id="299" w:author="Ahmed Magdy" w:date="2021-02-10T21:33:00Z">
        <w:r w:rsidR="00B95968" w:rsidDel="00A574BD">
          <w:rPr>
            <w:rFonts w:ascii="Arial" w:hAnsi="Arial" w:cs="Arial"/>
            <w:color w:val="000000" w:themeColor="text1"/>
            <w:sz w:val="24"/>
            <w:szCs w:val="24"/>
          </w:rPr>
          <w:delText xml:space="preserve">sprint </w:delText>
        </w:r>
      </w:del>
      <w:commentRangeEnd w:id="298"/>
      <w:ins w:id="300" w:author="Ahmed Magdy" w:date="2021-02-10T21:33:00Z">
        <w:r w:rsidR="00A574BD">
          <w:rPr>
            <w:rFonts w:ascii="Arial" w:hAnsi="Arial" w:cs="Arial"/>
            <w:color w:val="000000" w:themeColor="text1"/>
            <w:sz w:val="24"/>
            <w:szCs w:val="24"/>
          </w:rPr>
          <w:t xml:space="preserve">stage </w:t>
        </w:r>
      </w:ins>
      <w:r w:rsidR="00A378C6">
        <w:rPr>
          <w:rStyle w:val="CommentReference"/>
        </w:rPr>
        <w:commentReference w:id="298"/>
      </w:r>
      <w:r w:rsidR="00B95968">
        <w:rPr>
          <w:rFonts w:ascii="Arial" w:hAnsi="Arial" w:cs="Arial"/>
          <w:color w:val="000000" w:themeColor="text1"/>
          <w:sz w:val="24"/>
          <w:szCs w:val="24"/>
        </w:rPr>
        <w:t xml:space="preserve">has its own lifecycle that we can’t move from one </w:t>
      </w:r>
      <w:del w:id="301" w:author="Ahmed Magdy" w:date="2021-02-10T21:33:00Z">
        <w:r w:rsidR="00B95968" w:rsidDel="00A574BD">
          <w:rPr>
            <w:rFonts w:ascii="Arial" w:hAnsi="Arial" w:cs="Arial"/>
            <w:color w:val="000000" w:themeColor="text1"/>
            <w:sz w:val="24"/>
            <w:szCs w:val="24"/>
          </w:rPr>
          <w:delText xml:space="preserve">sprint </w:delText>
        </w:r>
      </w:del>
      <w:ins w:id="302" w:author="Ahmed Magdy" w:date="2021-02-10T21:33:00Z">
        <w:r w:rsidR="00A574BD">
          <w:rPr>
            <w:rFonts w:ascii="Arial" w:hAnsi="Arial" w:cs="Arial"/>
            <w:color w:val="000000" w:themeColor="text1"/>
            <w:sz w:val="24"/>
            <w:szCs w:val="24"/>
          </w:rPr>
          <w:t xml:space="preserve">stage </w:t>
        </w:r>
      </w:ins>
      <w:r w:rsidR="00B95968">
        <w:rPr>
          <w:rFonts w:ascii="Arial" w:hAnsi="Arial" w:cs="Arial"/>
          <w:color w:val="000000" w:themeColor="text1"/>
          <w:sz w:val="24"/>
          <w:szCs w:val="24"/>
        </w:rPr>
        <w:t>to another before the Testing is accepted.</w:t>
      </w:r>
    </w:p>
    <w:p w14:paraId="287CD9EC" w14:textId="77777777" w:rsidR="00B95968" w:rsidRDefault="00B95968" w:rsidP="00B95968">
      <w:pPr>
        <w:pStyle w:val="ListParagraph"/>
        <w:rPr>
          <w:rFonts w:ascii="Arial" w:hAnsi="Arial" w:cs="Arial"/>
          <w:color w:val="000000" w:themeColor="text1"/>
          <w:sz w:val="24"/>
          <w:szCs w:val="24"/>
        </w:rPr>
      </w:pPr>
    </w:p>
    <w:p w14:paraId="58C0EA08" w14:textId="77777777" w:rsidR="00B95968" w:rsidRPr="00B95968" w:rsidRDefault="00B95968" w:rsidP="00B95968">
      <w:pPr>
        <w:pStyle w:val="ListParagraph"/>
        <w:numPr>
          <w:ilvl w:val="0"/>
          <w:numId w:val="34"/>
        </w:numPr>
        <w:rPr>
          <w:rFonts w:ascii="Arial" w:hAnsi="Arial" w:cs="Arial"/>
          <w:color w:val="000000" w:themeColor="text1"/>
          <w:sz w:val="24"/>
          <w:szCs w:val="24"/>
        </w:rPr>
      </w:pPr>
      <w:r>
        <w:rPr>
          <w:rFonts w:ascii="Arial" w:hAnsi="Arial" w:cs="Arial"/>
          <w:color w:val="000000" w:themeColor="text1"/>
          <w:sz w:val="24"/>
          <w:szCs w:val="24"/>
        </w:rPr>
        <w:lastRenderedPageBreak/>
        <w:t>The requirements might change or evolve as we move forward into the project without that affecting the project.</w:t>
      </w:r>
    </w:p>
    <w:p w14:paraId="7BDF10B1" w14:textId="77777777" w:rsidR="00B95968" w:rsidRDefault="00B95968" w:rsidP="00B95968">
      <w:pPr>
        <w:pStyle w:val="ListParagraph"/>
        <w:rPr>
          <w:rFonts w:ascii="Arial" w:hAnsi="Arial" w:cs="Arial"/>
          <w:color w:val="000000" w:themeColor="text1"/>
          <w:sz w:val="24"/>
          <w:szCs w:val="24"/>
        </w:rPr>
      </w:pPr>
    </w:p>
    <w:p w14:paraId="379043B2" w14:textId="77777777" w:rsidR="002A78F4" w:rsidRDefault="002A78F4" w:rsidP="002A78F4">
      <w:pPr>
        <w:pStyle w:val="ListParagraph"/>
        <w:rPr>
          <w:rFonts w:ascii="Arial" w:hAnsi="Arial" w:cs="Arial"/>
          <w:color w:val="000000" w:themeColor="text1"/>
          <w:sz w:val="24"/>
          <w:szCs w:val="24"/>
        </w:rPr>
      </w:pPr>
    </w:p>
    <w:p w14:paraId="3481E4FF" w14:textId="0B738C3F" w:rsidR="0044520E" w:rsidRPr="00B95968" w:rsidRDefault="002A78F4" w:rsidP="00B95968">
      <w:pPr>
        <w:pStyle w:val="ListParagraph"/>
        <w:numPr>
          <w:ilvl w:val="0"/>
          <w:numId w:val="34"/>
        </w:numPr>
        <w:rPr>
          <w:rFonts w:ascii="Arial" w:hAnsi="Arial" w:cs="Arial"/>
          <w:color w:val="000000" w:themeColor="text1"/>
          <w:sz w:val="24"/>
          <w:szCs w:val="24"/>
        </w:rPr>
      </w:pPr>
      <w:commentRangeStart w:id="303"/>
      <w:r>
        <w:rPr>
          <w:rFonts w:ascii="Arial" w:hAnsi="Arial" w:cs="Arial"/>
          <w:color w:val="000000" w:themeColor="text1"/>
          <w:sz w:val="24"/>
          <w:szCs w:val="24"/>
        </w:rPr>
        <w:t xml:space="preserve">Using agile will make us test our developed model on each </w:t>
      </w:r>
      <w:del w:id="304" w:author="Ahmed Magdy" w:date="2021-02-10T21:33:00Z">
        <w:r w:rsidDel="00A574BD">
          <w:rPr>
            <w:rFonts w:ascii="Arial" w:hAnsi="Arial" w:cs="Arial"/>
            <w:color w:val="000000" w:themeColor="text1"/>
            <w:sz w:val="24"/>
            <w:szCs w:val="24"/>
          </w:rPr>
          <w:delText>sprint</w:delText>
        </w:r>
        <w:r w:rsidR="00B95968" w:rsidDel="00A574BD">
          <w:rPr>
            <w:rFonts w:ascii="Arial" w:hAnsi="Arial" w:cs="Arial"/>
            <w:color w:val="000000" w:themeColor="text1"/>
            <w:sz w:val="24"/>
            <w:szCs w:val="24"/>
          </w:rPr>
          <w:delText xml:space="preserve"> </w:delText>
        </w:r>
      </w:del>
      <w:ins w:id="305" w:author="Ahmed Magdy" w:date="2021-02-10T21:33:00Z">
        <w:r w:rsidR="00A574BD">
          <w:rPr>
            <w:rFonts w:ascii="Arial" w:hAnsi="Arial" w:cs="Arial"/>
            <w:color w:val="000000" w:themeColor="text1"/>
            <w:sz w:val="24"/>
            <w:szCs w:val="24"/>
          </w:rPr>
          <w:t xml:space="preserve">stage </w:t>
        </w:r>
      </w:ins>
      <w:r w:rsidR="00B95968">
        <w:rPr>
          <w:rFonts w:ascii="Arial" w:hAnsi="Arial" w:cs="Arial"/>
          <w:color w:val="000000" w:themeColor="text1"/>
          <w:sz w:val="24"/>
          <w:szCs w:val="24"/>
        </w:rPr>
        <w:t>simultaneously while developing the website</w:t>
      </w:r>
      <w:r>
        <w:rPr>
          <w:rFonts w:ascii="Arial" w:hAnsi="Arial" w:cs="Arial"/>
          <w:color w:val="000000" w:themeColor="text1"/>
          <w:sz w:val="24"/>
          <w:szCs w:val="24"/>
        </w:rPr>
        <w:t xml:space="preserve"> instead of testing it just one time at the end of the project like in (waterfall model) so it will help us make sure that there is no bugs or errors on each </w:t>
      </w:r>
      <w:del w:id="306" w:author="Ahmed Magdy" w:date="2021-02-10T21:34:00Z">
        <w:r w:rsidDel="00A574BD">
          <w:rPr>
            <w:rFonts w:ascii="Arial" w:hAnsi="Arial" w:cs="Arial"/>
            <w:color w:val="000000" w:themeColor="text1"/>
            <w:sz w:val="24"/>
            <w:szCs w:val="24"/>
          </w:rPr>
          <w:delText>sprint</w:delText>
        </w:r>
        <w:r w:rsidR="00B95968" w:rsidDel="00A574BD">
          <w:rPr>
            <w:rFonts w:ascii="Arial" w:hAnsi="Arial" w:cs="Arial"/>
            <w:color w:val="000000" w:themeColor="text1"/>
            <w:sz w:val="24"/>
            <w:szCs w:val="24"/>
          </w:rPr>
          <w:delText xml:space="preserve"> </w:delText>
        </w:r>
      </w:del>
      <w:ins w:id="307" w:author="Ahmed Magdy" w:date="2021-02-10T21:34:00Z">
        <w:r w:rsidR="00A574BD">
          <w:rPr>
            <w:rFonts w:ascii="Arial" w:hAnsi="Arial" w:cs="Arial"/>
            <w:color w:val="000000" w:themeColor="text1"/>
            <w:sz w:val="24"/>
            <w:szCs w:val="24"/>
          </w:rPr>
          <w:t xml:space="preserve">stage </w:t>
        </w:r>
      </w:ins>
      <w:r w:rsidR="00B95968">
        <w:rPr>
          <w:rFonts w:ascii="Arial" w:hAnsi="Arial" w:cs="Arial"/>
          <w:color w:val="000000" w:themeColor="text1"/>
          <w:sz w:val="24"/>
          <w:szCs w:val="24"/>
        </w:rPr>
        <w:t xml:space="preserve">before we move to the next </w:t>
      </w:r>
      <w:del w:id="308" w:author="Ahmed Magdy" w:date="2021-02-10T21:34:00Z">
        <w:r w:rsidR="00B95968" w:rsidDel="00A574BD">
          <w:rPr>
            <w:rFonts w:ascii="Arial" w:hAnsi="Arial" w:cs="Arial"/>
            <w:color w:val="000000" w:themeColor="text1"/>
            <w:sz w:val="24"/>
            <w:szCs w:val="24"/>
          </w:rPr>
          <w:delText>sprint</w:delText>
        </w:r>
      </w:del>
      <w:ins w:id="309" w:author="Ahmed Magdy" w:date="2021-02-10T21:34:00Z">
        <w:r w:rsidR="00A574BD">
          <w:rPr>
            <w:rFonts w:ascii="Arial" w:hAnsi="Arial" w:cs="Arial"/>
            <w:color w:val="000000" w:themeColor="text1"/>
            <w:sz w:val="24"/>
            <w:szCs w:val="24"/>
          </w:rPr>
          <w:t>stage</w:t>
        </w:r>
      </w:ins>
      <w:r w:rsidR="00B95968">
        <w:rPr>
          <w:rFonts w:ascii="Arial" w:hAnsi="Arial" w:cs="Arial"/>
          <w:color w:val="000000" w:themeColor="text1"/>
          <w:sz w:val="24"/>
          <w:szCs w:val="24"/>
        </w:rPr>
        <w:t>.</w:t>
      </w:r>
      <w:commentRangeEnd w:id="303"/>
      <w:r w:rsidR="002761D7">
        <w:rPr>
          <w:rStyle w:val="CommentReference"/>
        </w:rPr>
        <w:commentReference w:id="303"/>
      </w:r>
    </w:p>
    <w:p w14:paraId="763AE299" w14:textId="77777777" w:rsidR="00F112C0" w:rsidRPr="00F112C0" w:rsidRDefault="00F112C0" w:rsidP="00F112C0">
      <w:pPr>
        <w:pStyle w:val="ListParagraph"/>
        <w:ind w:left="360"/>
        <w:rPr>
          <w:rFonts w:ascii="Arial" w:hAnsi="Arial" w:cs="Arial"/>
          <w:b/>
          <w:bCs/>
          <w:color w:val="5B9BD5" w:themeColor="accent1"/>
          <w:sz w:val="28"/>
          <w:szCs w:val="28"/>
        </w:rPr>
      </w:pPr>
    </w:p>
    <w:p w14:paraId="4C14113A" w14:textId="77777777" w:rsidR="00F112C0" w:rsidRDefault="00F112C0">
      <w:pPr>
        <w:pStyle w:val="ListParagraph"/>
        <w:numPr>
          <w:ilvl w:val="1"/>
          <w:numId w:val="3"/>
        </w:numPr>
        <w:rPr>
          <w:rFonts w:ascii="Arial" w:hAnsi="Arial" w:cs="Arial"/>
          <w:b/>
          <w:bCs/>
          <w:color w:val="5B9BD5" w:themeColor="accent1"/>
          <w:sz w:val="28"/>
          <w:szCs w:val="28"/>
        </w:rPr>
        <w:pPrChange w:id="310" w:author="Ahmed Magdy" w:date="2021-02-10T22:08:00Z">
          <w:pPr>
            <w:pStyle w:val="ListParagraph"/>
            <w:numPr>
              <w:numId w:val="3"/>
            </w:numPr>
            <w:ind w:left="360" w:hanging="360"/>
          </w:pPr>
        </w:pPrChange>
      </w:pPr>
      <w:r>
        <w:rPr>
          <w:rFonts w:ascii="Arial" w:hAnsi="Arial" w:cs="Arial"/>
          <w:b/>
          <w:bCs/>
          <w:color w:val="5B9BD5" w:themeColor="accent1"/>
          <w:sz w:val="28"/>
          <w:szCs w:val="28"/>
        </w:rPr>
        <w:t>System methodology</w:t>
      </w:r>
    </w:p>
    <w:p w14:paraId="38E5AB79" w14:textId="77777777" w:rsidR="007651C8" w:rsidRPr="007651C8" w:rsidRDefault="007651C8" w:rsidP="007651C8">
      <w:pPr>
        <w:pStyle w:val="ListParagraph"/>
        <w:rPr>
          <w:rFonts w:ascii="Arial" w:hAnsi="Arial" w:cs="Arial"/>
          <w:b/>
          <w:bCs/>
          <w:color w:val="5B9BD5" w:themeColor="accent1"/>
          <w:sz w:val="28"/>
          <w:szCs w:val="28"/>
        </w:rPr>
      </w:pPr>
    </w:p>
    <w:p w14:paraId="5DF00CC8" w14:textId="77777777" w:rsidR="007651C8" w:rsidRPr="007651C8" w:rsidRDefault="007651C8" w:rsidP="007651C8">
      <w:pPr>
        <w:pStyle w:val="ListParagraph"/>
        <w:ind w:left="360"/>
        <w:rPr>
          <w:rFonts w:ascii="Arial" w:hAnsi="Arial" w:cs="Arial"/>
          <w:b/>
          <w:bCs/>
          <w:color w:val="5B9BD5" w:themeColor="accent1"/>
          <w:sz w:val="28"/>
          <w:szCs w:val="28"/>
        </w:rPr>
      </w:pPr>
    </w:p>
    <w:p w14:paraId="5D274DF7" w14:textId="77777777" w:rsidR="00F112C0" w:rsidRDefault="00F112C0" w:rsidP="00F112C0">
      <w:pPr>
        <w:pStyle w:val="ListParagraph"/>
        <w:ind w:left="360"/>
        <w:rPr>
          <w:rFonts w:ascii="Arial" w:hAnsi="Arial" w:cs="Arial"/>
          <w:b/>
          <w:bCs/>
          <w:sz w:val="24"/>
          <w:szCs w:val="24"/>
        </w:rPr>
      </w:pPr>
      <w:r w:rsidRPr="00F112C0">
        <w:rPr>
          <w:rFonts w:ascii="Arial" w:hAnsi="Arial" w:cs="Arial"/>
          <w:b/>
          <w:bCs/>
          <w:sz w:val="24"/>
          <w:szCs w:val="24"/>
        </w:rPr>
        <w:t>Sentiment analysis passes throw 5 steps</w:t>
      </w:r>
      <w:r>
        <w:rPr>
          <w:rFonts w:ascii="Arial" w:hAnsi="Arial" w:cs="Arial"/>
          <w:b/>
          <w:bCs/>
          <w:sz w:val="24"/>
          <w:szCs w:val="24"/>
        </w:rPr>
        <w:t>:</w:t>
      </w:r>
    </w:p>
    <w:p w14:paraId="47E6D97E" w14:textId="77777777" w:rsidR="00F112C0" w:rsidRDefault="00F112C0" w:rsidP="00F112C0">
      <w:pPr>
        <w:pStyle w:val="ListParagraph"/>
        <w:ind w:left="360"/>
        <w:rPr>
          <w:rFonts w:ascii="Arial" w:hAnsi="Arial" w:cs="Arial"/>
          <w:b/>
          <w:bCs/>
          <w:sz w:val="24"/>
          <w:szCs w:val="24"/>
        </w:rPr>
      </w:pPr>
    </w:p>
    <w:p w14:paraId="7E328BAA" w14:textId="77777777" w:rsidR="00C44D18" w:rsidRPr="00C44D18" w:rsidRDefault="00F112C0" w:rsidP="00C44D18">
      <w:pPr>
        <w:pStyle w:val="ListParagraph"/>
        <w:ind w:left="360"/>
        <w:rPr>
          <w:rFonts w:ascii="Arial" w:hAnsi="Arial" w:cs="Arial"/>
          <w:b/>
          <w:bCs/>
          <w:sz w:val="24"/>
          <w:szCs w:val="24"/>
        </w:rPr>
      </w:pPr>
      <w:r>
        <w:rPr>
          <w:rFonts w:ascii="Arial" w:hAnsi="Arial" w:cs="Arial"/>
          <w:b/>
          <w:bCs/>
          <w:noProof/>
          <w:sz w:val="24"/>
          <w:szCs w:val="24"/>
        </w:rPr>
        <w:drawing>
          <wp:inline distT="0" distB="0" distL="0" distR="0" wp14:anchorId="5A073886" wp14:editId="62104F35">
            <wp:extent cx="5943600" cy="89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al_representation_of_sentiment_analysis_methodolog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inline>
        </w:drawing>
      </w:r>
    </w:p>
    <w:p w14:paraId="7424F13D" w14:textId="77777777" w:rsidR="00F112C0" w:rsidRDefault="00F112C0" w:rsidP="00F112C0">
      <w:pPr>
        <w:pStyle w:val="ListParagraph"/>
        <w:numPr>
          <w:ilvl w:val="0"/>
          <w:numId w:val="32"/>
        </w:numPr>
        <w:rPr>
          <w:rFonts w:ascii="Arial" w:hAnsi="Arial" w:cs="Arial"/>
          <w:b/>
          <w:bCs/>
          <w:sz w:val="24"/>
          <w:szCs w:val="24"/>
        </w:rPr>
      </w:pPr>
      <w:r>
        <w:rPr>
          <w:rFonts w:ascii="Arial" w:hAnsi="Arial" w:cs="Arial"/>
          <w:b/>
          <w:bCs/>
          <w:sz w:val="24"/>
          <w:szCs w:val="24"/>
        </w:rPr>
        <w:t>Data collection:</w:t>
      </w:r>
    </w:p>
    <w:p w14:paraId="4847B45C" w14:textId="77777777" w:rsidR="00F112C0" w:rsidRDefault="00F112C0" w:rsidP="00F112C0">
      <w:pPr>
        <w:pStyle w:val="ListParagraph"/>
        <w:rPr>
          <w:rFonts w:ascii="Arial" w:hAnsi="Arial" w:cs="Arial"/>
          <w:b/>
          <w:bCs/>
          <w:sz w:val="24"/>
          <w:szCs w:val="24"/>
        </w:rPr>
      </w:pPr>
    </w:p>
    <w:p w14:paraId="01DF095D" w14:textId="77777777" w:rsidR="00F112C0" w:rsidRDefault="00F112C0" w:rsidP="00F112C0">
      <w:pPr>
        <w:pStyle w:val="ListParagraph"/>
        <w:rPr>
          <w:rFonts w:ascii="Arial" w:hAnsi="Arial" w:cs="Arial"/>
          <w:sz w:val="24"/>
          <w:szCs w:val="24"/>
        </w:rPr>
      </w:pPr>
      <w:r>
        <w:rPr>
          <w:rFonts w:ascii="Arial" w:hAnsi="Arial" w:cs="Arial"/>
          <w:sz w:val="24"/>
          <w:szCs w:val="24"/>
        </w:rPr>
        <w:t xml:space="preserve">People </w:t>
      </w:r>
      <w:r w:rsidR="00357363">
        <w:rPr>
          <w:rFonts w:ascii="Arial" w:hAnsi="Arial" w:cs="Arial"/>
          <w:sz w:val="24"/>
          <w:szCs w:val="24"/>
        </w:rPr>
        <w:t xml:space="preserve">usually express </w:t>
      </w:r>
      <w:r>
        <w:rPr>
          <w:rFonts w:ascii="Arial" w:hAnsi="Arial" w:cs="Arial"/>
          <w:sz w:val="24"/>
          <w:szCs w:val="24"/>
        </w:rPr>
        <w:t xml:space="preserve">their sentiments on social media like Twitter, Facebook, </w:t>
      </w:r>
      <w:r w:rsidR="00357363">
        <w:rPr>
          <w:rFonts w:ascii="Arial" w:hAnsi="Arial" w:cs="Arial"/>
          <w:sz w:val="24"/>
          <w:szCs w:val="24"/>
        </w:rPr>
        <w:t>and blogs.</w:t>
      </w:r>
    </w:p>
    <w:p w14:paraId="6476E363" w14:textId="77777777" w:rsidR="00357363" w:rsidRDefault="00357363" w:rsidP="00F112C0">
      <w:pPr>
        <w:pStyle w:val="ListParagraph"/>
        <w:rPr>
          <w:rFonts w:ascii="Arial" w:hAnsi="Arial" w:cs="Arial"/>
          <w:sz w:val="24"/>
          <w:szCs w:val="24"/>
        </w:rPr>
      </w:pPr>
    </w:p>
    <w:p w14:paraId="3FFE4C6C" w14:textId="2CE7F4E1" w:rsidR="00357363" w:rsidRDefault="00357363" w:rsidP="00F112C0">
      <w:pPr>
        <w:pStyle w:val="ListParagraph"/>
        <w:rPr>
          <w:rFonts w:ascii="Arial" w:hAnsi="Arial" w:cs="Arial"/>
          <w:sz w:val="24"/>
          <w:szCs w:val="24"/>
        </w:rPr>
      </w:pPr>
      <w:r>
        <w:rPr>
          <w:rFonts w:ascii="Arial" w:hAnsi="Arial" w:cs="Arial"/>
          <w:sz w:val="24"/>
          <w:szCs w:val="24"/>
        </w:rPr>
        <w:t>As people express about their feeling</w:t>
      </w:r>
      <w:ins w:id="311" w:author="Dina Amr" w:date="2020-12-09T14:01:00Z">
        <w:r w:rsidR="005F029F">
          <w:rPr>
            <w:rFonts w:ascii="Arial" w:hAnsi="Arial" w:cs="Arial"/>
            <w:sz w:val="24"/>
            <w:szCs w:val="24"/>
          </w:rPr>
          <w:t>s</w:t>
        </w:r>
      </w:ins>
      <w:r>
        <w:rPr>
          <w:rFonts w:ascii="Arial" w:hAnsi="Arial" w:cs="Arial"/>
          <w:sz w:val="24"/>
          <w:szCs w:val="24"/>
        </w:rPr>
        <w:t xml:space="preserve"> differently, with different vocabularies, context of writing, using short forms or even slang, that, in return will make the data huge and unorganized. Manual analysis here would be impossible</w:t>
      </w:r>
    </w:p>
    <w:p w14:paraId="19C69498" w14:textId="77777777" w:rsidR="00357363" w:rsidRDefault="00357363" w:rsidP="00F112C0">
      <w:pPr>
        <w:pStyle w:val="ListParagraph"/>
        <w:rPr>
          <w:rFonts w:ascii="Arial" w:hAnsi="Arial" w:cs="Arial"/>
          <w:sz w:val="24"/>
          <w:szCs w:val="24"/>
        </w:rPr>
      </w:pPr>
      <w:r>
        <w:rPr>
          <w:rFonts w:ascii="Arial" w:hAnsi="Arial" w:cs="Arial"/>
          <w:sz w:val="24"/>
          <w:szCs w:val="24"/>
        </w:rPr>
        <w:t>There for special programming languages like “python” will be used to help us process and analyze the data.</w:t>
      </w:r>
    </w:p>
    <w:p w14:paraId="723F3806" w14:textId="77777777" w:rsidR="00357363" w:rsidRDefault="00357363" w:rsidP="00F112C0">
      <w:pPr>
        <w:pStyle w:val="ListParagraph"/>
        <w:rPr>
          <w:rFonts w:ascii="Arial" w:hAnsi="Arial" w:cs="Arial"/>
          <w:sz w:val="24"/>
          <w:szCs w:val="24"/>
        </w:rPr>
      </w:pPr>
    </w:p>
    <w:p w14:paraId="7E552FD8" w14:textId="77777777" w:rsidR="00357363" w:rsidRDefault="00357363" w:rsidP="00357363">
      <w:pPr>
        <w:ind w:left="720"/>
        <w:rPr>
          <w:rFonts w:ascii="Arial" w:hAnsi="Arial" w:cs="Arial"/>
          <w:sz w:val="24"/>
          <w:szCs w:val="24"/>
        </w:rPr>
      </w:pPr>
      <w:r>
        <w:rPr>
          <w:rFonts w:ascii="Arial" w:hAnsi="Arial" w:cs="Arial"/>
          <w:sz w:val="24"/>
          <w:szCs w:val="24"/>
        </w:rPr>
        <w:t>By using python libraries like “</w:t>
      </w:r>
      <w:proofErr w:type="spellStart"/>
      <w:r>
        <w:rPr>
          <w:rFonts w:ascii="Arial" w:hAnsi="Arial" w:cs="Arial"/>
          <w:sz w:val="24"/>
          <w:szCs w:val="24"/>
        </w:rPr>
        <w:t>twint</w:t>
      </w:r>
      <w:proofErr w:type="spellEnd"/>
      <w:r>
        <w:rPr>
          <w:rFonts w:ascii="Arial" w:hAnsi="Arial" w:cs="Arial"/>
          <w:sz w:val="24"/>
          <w:szCs w:val="24"/>
        </w:rPr>
        <w:t>” or “</w:t>
      </w:r>
      <w:proofErr w:type="spellStart"/>
      <w:r>
        <w:rPr>
          <w:rFonts w:ascii="Arial" w:hAnsi="Arial" w:cs="Arial"/>
          <w:sz w:val="24"/>
          <w:szCs w:val="24"/>
        </w:rPr>
        <w:t>tweepy</w:t>
      </w:r>
      <w:proofErr w:type="spellEnd"/>
      <w:r>
        <w:rPr>
          <w:rFonts w:ascii="Arial" w:hAnsi="Arial" w:cs="Arial"/>
          <w:sz w:val="24"/>
          <w:szCs w:val="24"/>
        </w:rPr>
        <w:t>” to help us fetch twitter tweets to analyze them.</w:t>
      </w:r>
    </w:p>
    <w:p w14:paraId="25196071" w14:textId="77777777" w:rsidR="00357363" w:rsidRDefault="00357363" w:rsidP="00357363">
      <w:pPr>
        <w:ind w:left="720"/>
        <w:rPr>
          <w:rFonts w:ascii="Arial" w:hAnsi="Arial" w:cs="Arial"/>
          <w:sz w:val="24"/>
          <w:szCs w:val="24"/>
        </w:rPr>
      </w:pPr>
    </w:p>
    <w:p w14:paraId="599582FA" w14:textId="77777777" w:rsidR="00357363" w:rsidRDefault="00357363" w:rsidP="00357363">
      <w:pPr>
        <w:ind w:left="720"/>
        <w:rPr>
          <w:rFonts w:ascii="Arial" w:hAnsi="Arial" w:cs="Arial"/>
          <w:sz w:val="24"/>
          <w:szCs w:val="24"/>
        </w:rPr>
      </w:pPr>
    </w:p>
    <w:p w14:paraId="57CE85F0" w14:textId="77777777" w:rsidR="00357363" w:rsidRDefault="00357363" w:rsidP="00357363">
      <w:pPr>
        <w:pStyle w:val="ListParagraph"/>
        <w:numPr>
          <w:ilvl w:val="0"/>
          <w:numId w:val="32"/>
        </w:numPr>
        <w:rPr>
          <w:rFonts w:ascii="Arial" w:hAnsi="Arial" w:cs="Arial"/>
          <w:b/>
          <w:bCs/>
          <w:sz w:val="24"/>
          <w:szCs w:val="24"/>
        </w:rPr>
      </w:pPr>
      <w:r w:rsidRPr="00357363">
        <w:rPr>
          <w:rFonts w:ascii="Arial" w:hAnsi="Arial" w:cs="Arial"/>
          <w:b/>
          <w:bCs/>
          <w:sz w:val="24"/>
          <w:szCs w:val="24"/>
        </w:rPr>
        <w:t>Text preparation</w:t>
      </w:r>
    </w:p>
    <w:p w14:paraId="28F52F37" w14:textId="77777777" w:rsidR="00357363" w:rsidRDefault="00357363" w:rsidP="00357363">
      <w:pPr>
        <w:pStyle w:val="ListParagraph"/>
        <w:rPr>
          <w:rFonts w:ascii="Arial" w:hAnsi="Arial" w:cs="Arial"/>
          <w:b/>
          <w:bCs/>
          <w:sz w:val="24"/>
          <w:szCs w:val="24"/>
        </w:rPr>
      </w:pPr>
    </w:p>
    <w:p w14:paraId="61212174" w14:textId="77777777" w:rsidR="00DA439F" w:rsidRDefault="00357363" w:rsidP="00357363">
      <w:pPr>
        <w:pStyle w:val="ListParagraph"/>
        <w:rPr>
          <w:rFonts w:ascii="Arial" w:hAnsi="Arial" w:cs="Arial"/>
          <w:sz w:val="24"/>
          <w:szCs w:val="24"/>
        </w:rPr>
      </w:pPr>
      <w:commentRangeStart w:id="312"/>
      <w:r>
        <w:rPr>
          <w:rFonts w:ascii="Arial" w:hAnsi="Arial" w:cs="Arial"/>
          <w:sz w:val="24"/>
          <w:szCs w:val="24"/>
        </w:rPr>
        <w:t>Text preparation is nothing but filter</w:t>
      </w:r>
      <w:r w:rsidR="00DA439F">
        <w:rPr>
          <w:rFonts w:ascii="Arial" w:hAnsi="Arial" w:cs="Arial"/>
          <w:sz w:val="24"/>
          <w:szCs w:val="24"/>
        </w:rPr>
        <w:t xml:space="preserve">ing the tweets we have fetched before analysis. </w:t>
      </w:r>
    </w:p>
    <w:p w14:paraId="4F0D3C20" w14:textId="77777777" w:rsidR="00DA439F" w:rsidRDefault="00DA439F" w:rsidP="00357363">
      <w:pPr>
        <w:pStyle w:val="ListParagraph"/>
        <w:rPr>
          <w:rFonts w:ascii="Arial" w:hAnsi="Arial" w:cs="Arial"/>
          <w:sz w:val="24"/>
          <w:szCs w:val="24"/>
        </w:rPr>
      </w:pPr>
    </w:p>
    <w:p w14:paraId="49C8816C" w14:textId="6AD810EB" w:rsidR="00357363" w:rsidRDefault="00DA439F" w:rsidP="00357363">
      <w:pPr>
        <w:pStyle w:val="ListParagraph"/>
        <w:rPr>
          <w:ins w:id="313" w:author="Ahmed Magdy" w:date="2021-02-10T21:41:00Z"/>
          <w:rFonts w:ascii="Arial" w:hAnsi="Arial" w:cs="Arial"/>
          <w:sz w:val="24"/>
          <w:szCs w:val="24"/>
        </w:rPr>
      </w:pPr>
      <w:r>
        <w:rPr>
          <w:rFonts w:ascii="Arial" w:hAnsi="Arial" w:cs="Arial"/>
          <w:sz w:val="24"/>
          <w:szCs w:val="24"/>
        </w:rPr>
        <w:lastRenderedPageBreak/>
        <w:t xml:space="preserve">It includes identifying the contents of the </w:t>
      </w:r>
      <w:del w:id="314" w:author="Dina Amr" w:date="2020-12-09T14:02:00Z">
        <w:r w:rsidDel="000D3EDF">
          <w:rPr>
            <w:rFonts w:ascii="Arial" w:hAnsi="Arial" w:cs="Arial"/>
            <w:sz w:val="24"/>
            <w:szCs w:val="24"/>
          </w:rPr>
          <w:delText>tweet, and</w:delText>
        </w:r>
      </w:del>
      <w:ins w:id="315" w:author="Dina Amr" w:date="2020-12-09T14:02:00Z">
        <w:r w:rsidR="000D3EDF">
          <w:rPr>
            <w:rFonts w:ascii="Arial" w:hAnsi="Arial" w:cs="Arial"/>
            <w:sz w:val="24"/>
            <w:szCs w:val="24"/>
          </w:rPr>
          <w:t>tweets and</w:t>
        </w:r>
      </w:ins>
      <w:r>
        <w:rPr>
          <w:rFonts w:ascii="Arial" w:hAnsi="Arial" w:cs="Arial"/>
          <w:sz w:val="24"/>
          <w:szCs w:val="24"/>
        </w:rPr>
        <w:t xml:space="preserve"> eliminating the non-textual content and the content that is irrelevant so it is only the desired text remains for analysis.</w:t>
      </w:r>
      <w:commentRangeEnd w:id="312"/>
      <w:r w:rsidR="00252C2A">
        <w:rPr>
          <w:rStyle w:val="CommentReference"/>
        </w:rPr>
        <w:commentReference w:id="312"/>
      </w:r>
    </w:p>
    <w:p w14:paraId="7E0E04DF" w14:textId="2E39022D" w:rsidR="00A574BD" w:rsidRDefault="00A574BD" w:rsidP="00357363">
      <w:pPr>
        <w:pStyle w:val="ListParagraph"/>
        <w:rPr>
          <w:ins w:id="316" w:author="Ahmed Magdy" w:date="2021-02-10T21:41:00Z"/>
          <w:rFonts w:ascii="Arial" w:hAnsi="Arial" w:cs="Arial"/>
          <w:sz w:val="24"/>
          <w:szCs w:val="24"/>
        </w:rPr>
      </w:pPr>
    </w:p>
    <w:p w14:paraId="5C153C02" w14:textId="31CAF3E2" w:rsidR="00A574BD" w:rsidRDefault="00A574BD" w:rsidP="00357363">
      <w:pPr>
        <w:pStyle w:val="ListParagraph"/>
        <w:rPr>
          <w:rFonts w:ascii="Arial" w:hAnsi="Arial" w:cs="Arial"/>
          <w:sz w:val="24"/>
          <w:szCs w:val="24"/>
        </w:rPr>
      </w:pPr>
      <w:ins w:id="317" w:author="Ahmed Magdy" w:date="2021-02-10T21:41:00Z">
        <w:r>
          <w:rPr>
            <w:rFonts w:ascii="Arial" w:hAnsi="Arial" w:cs="Arial"/>
            <w:sz w:val="24"/>
            <w:szCs w:val="24"/>
          </w:rPr>
          <w:t xml:space="preserve">Example, </w:t>
        </w:r>
      </w:ins>
      <w:ins w:id="318" w:author="Ahmed Magdy" w:date="2021-02-10T21:42:00Z">
        <w:r w:rsidR="00D4457B">
          <w:rPr>
            <w:rFonts w:ascii="Arial" w:hAnsi="Arial" w:cs="Arial"/>
            <w:sz w:val="24"/>
            <w:szCs w:val="24"/>
          </w:rPr>
          <w:t>Data cleaning algorithm</w:t>
        </w:r>
      </w:ins>
      <w:ins w:id="319" w:author="Ahmed Magdy" w:date="2021-02-10T21:43:00Z">
        <w:r w:rsidR="00D4457B">
          <w:rPr>
            <w:rFonts w:ascii="Arial" w:hAnsi="Arial" w:cs="Arial"/>
            <w:sz w:val="24"/>
            <w:szCs w:val="24"/>
          </w:rPr>
          <w:t xml:space="preserve">s or </w:t>
        </w:r>
      </w:ins>
      <w:ins w:id="320" w:author="Ahmed Magdy" w:date="2021-02-10T21:41:00Z">
        <w:r>
          <w:rPr>
            <w:rFonts w:ascii="Arial" w:hAnsi="Arial" w:cs="Arial"/>
            <w:sz w:val="24"/>
            <w:szCs w:val="24"/>
          </w:rPr>
          <w:t>re</w:t>
        </w:r>
        <w:r w:rsidR="00D4457B">
          <w:rPr>
            <w:rFonts w:ascii="Arial" w:hAnsi="Arial" w:cs="Arial"/>
            <w:sz w:val="24"/>
            <w:szCs w:val="24"/>
          </w:rPr>
          <w:t>gex technique</w:t>
        </w:r>
      </w:ins>
      <w:ins w:id="321" w:author="Ahmed Magdy" w:date="2021-02-10T21:43:00Z">
        <w:r w:rsidR="00D4457B">
          <w:rPr>
            <w:rFonts w:ascii="Arial" w:hAnsi="Arial" w:cs="Arial"/>
            <w:sz w:val="24"/>
            <w:szCs w:val="24"/>
          </w:rPr>
          <w:t>s</w:t>
        </w:r>
      </w:ins>
      <w:ins w:id="322" w:author="Ahmed Magdy" w:date="2021-02-10T21:41:00Z">
        <w:r w:rsidR="00D4457B">
          <w:rPr>
            <w:rFonts w:ascii="Arial" w:hAnsi="Arial" w:cs="Arial"/>
            <w:sz w:val="24"/>
            <w:szCs w:val="24"/>
          </w:rPr>
          <w:t xml:space="preserve"> with python</w:t>
        </w:r>
      </w:ins>
      <w:ins w:id="323" w:author="Ahmed Magdy" w:date="2021-02-10T21:42:00Z">
        <w:r w:rsidR="00D4457B">
          <w:rPr>
            <w:rFonts w:ascii="Arial" w:hAnsi="Arial" w:cs="Arial"/>
            <w:sz w:val="24"/>
            <w:szCs w:val="24"/>
          </w:rPr>
          <w:t>.</w:t>
        </w:r>
      </w:ins>
    </w:p>
    <w:p w14:paraId="2C19F85C" w14:textId="77777777" w:rsidR="00DA439F" w:rsidRDefault="00DA439F" w:rsidP="00DA439F">
      <w:pPr>
        <w:rPr>
          <w:rFonts w:ascii="Arial" w:hAnsi="Arial" w:cs="Arial"/>
          <w:sz w:val="24"/>
          <w:szCs w:val="24"/>
        </w:rPr>
      </w:pPr>
    </w:p>
    <w:p w14:paraId="7B599904" w14:textId="77777777" w:rsidR="00DA439F" w:rsidRDefault="00DA439F" w:rsidP="00DA439F">
      <w:pPr>
        <w:pStyle w:val="ListParagraph"/>
        <w:numPr>
          <w:ilvl w:val="0"/>
          <w:numId w:val="32"/>
        </w:numPr>
        <w:rPr>
          <w:rFonts w:ascii="Arial" w:hAnsi="Arial" w:cs="Arial"/>
          <w:b/>
          <w:bCs/>
          <w:sz w:val="24"/>
          <w:szCs w:val="24"/>
        </w:rPr>
      </w:pPr>
      <w:r>
        <w:rPr>
          <w:rFonts w:ascii="Arial" w:hAnsi="Arial" w:cs="Arial"/>
          <w:b/>
          <w:bCs/>
          <w:sz w:val="24"/>
          <w:szCs w:val="24"/>
        </w:rPr>
        <w:t>Sentiment detection</w:t>
      </w:r>
    </w:p>
    <w:p w14:paraId="3750261D" w14:textId="77777777" w:rsidR="00DA439F" w:rsidRDefault="00DA439F" w:rsidP="00DA439F">
      <w:pPr>
        <w:pStyle w:val="ListParagraph"/>
        <w:rPr>
          <w:rFonts w:ascii="Arial" w:hAnsi="Arial" w:cs="Arial"/>
          <w:b/>
          <w:bCs/>
          <w:sz w:val="24"/>
          <w:szCs w:val="24"/>
        </w:rPr>
      </w:pPr>
    </w:p>
    <w:p w14:paraId="18D30386" w14:textId="4BA8CF7F" w:rsidR="00DA439F" w:rsidRDefault="00D269F1" w:rsidP="00D269F1">
      <w:pPr>
        <w:pStyle w:val="ListParagraph"/>
        <w:rPr>
          <w:rFonts w:ascii="Arial" w:hAnsi="Arial" w:cs="Arial"/>
          <w:sz w:val="24"/>
          <w:szCs w:val="24"/>
        </w:rPr>
      </w:pPr>
      <w:r>
        <w:rPr>
          <w:rFonts w:ascii="Arial" w:hAnsi="Arial" w:cs="Arial"/>
          <w:sz w:val="24"/>
          <w:szCs w:val="24"/>
        </w:rPr>
        <w:t xml:space="preserve">After filtering the tweet, each sentence of the desired </w:t>
      </w:r>
      <w:del w:id="324" w:author="Dina Amr" w:date="2020-12-09T14:03:00Z">
        <w:r w:rsidDel="001A40D7">
          <w:rPr>
            <w:rFonts w:ascii="Arial" w:hAnsi="Arial" w:cs="Arial"/>
            <w:sz w:val="24"/>
            <w:szCs w:val="24"/>
          </w:rPr>
          <w:delText xml:space="preserve">of the desired </w:delText>
        </w:r>
      </w:del>
      <w:r>
        <w:rPr>
          <w:rFonts w:ascii="Arial" w:hAnsi="Arial" w:cs="Arial"/>
          <w:sz w:val="24"/>
          <w:szCs w:val="24"/>
        </w:rPr>
        <w:t>text is examined for subjectivity.</w:t>
      </w:r>
    </w:p>
    <w:p w14:paraId="723AEF1D" w14:textId="77777777" w:rsidR="00D269F1" w:rsidRDefault="00D269F1" w:rsidP="0051710E">
      <w:pPr>
        <w:pStyle w:val="ListParagraph"/>
        <w:rPr>
          <w:rFonts w:ascii="Arial" w:hAnsi="Arial" w:cs="Arial"/>
          <w:sz w:val="24"/>
          <w:szCs w:val="24"/>
          <w:shd w:val="clear" w:color="auto" w:fill="FFFFFF"/>
        </w:rPr>
      </w:pPr>
      <w:r>
        <w:rPr>
          <w:rFonts w:ascii="Arial" w:hAnsi="Arial" w:cs="Arial"/>
          <w:sz w:val="24"/>
          <w:szCs w:val="24"/>
        </w:rPr>
        <w:t>Sentences with subjective expressions are retained</w:t>
      </w:r>
      <w:r w:rsidR="0051710E">
        <w:rPr>
          <w:rFonts w:ascii="Arial" w:hAnsi="Arial" w:cs="Arial"/>
          <w:sz w:val="24"/>
          <w:szCs w:val="24"/>
        </w:rPr>
        <w:t>,</w:t>
      </w:r>
      <w:r>
        <w:rPr>
          <w:rFonts w:ascii="Arial" w:hAnsi="Arial" w:cs="Arial"/>
          <w:sz w:val="24"/>
          <w:szCs w:val="24"/>
        </w:rPr>
        <w:t xml:space="preserve"> and t</w:t>
      </w:r>
      <w:r w:rsidR="0051710E">
        <w:rPr>
          <w:rFonts w:ascii="Arial" w:hAnsi="Arial" w:cs="Arial"/>
          <w:sz w:val="24"/>
          <w:szCs w:val="24"/>
        </w:rPr>
        <w:t xml:space="preserve">hat which </w:t>
      </w:r>
      <w:r w:rsidR="0051710E" w:rsidRPr="0051710E">
        <w:rPr>
          <w:rFonts w:ascii="Arial" w:hAnsi="Arial" w:cs="Arial"/>
          <w:sz w:val="24"/>
          <w:szCs w:val="24"/>
          <w:shd w:val="clear" w:color="auto" w:fill="FFFFFF"/>
        </w:rPr>
        <w:t>conveys objective expressions</w:t>
      </w:r>
      <w:r w:rsidR="0051710E">
        <w:rPr>
          <w:rFonts w:ascii="Arial" w:hAnsi="Arial" w:cs="Arial"/>
          <w:sz w:val="24"/>
          <w:szCs w:val="24"/>
          <w:shd w:val="clear" w:color="auto" w:fill="FFFFFF"/>
        </w:rPr>
        <w:t xml:space="preserve"> are discarded.</w:t>
      </w:r>
    </w:p>
    <w:p w14:paraId="59F417A8" w14:textId="77777777" w:rsidR="0051710E" w:rsidRDefault="0051710E" w:rsidP="0051710E">
      <w:pPr>
        <w:pStyle w:val="ListParagraph"/>
        <w:rPr>
          <w:rFonts w:ascii="Arial" w:hAnsi="Arial" w:cs="Arial"/>
          <w:sz w:val="24"/>
          <w:szCs w:val="24"/>
          <w:shd w:val="clear" w:color="auto" w:fill="FFFFFF"/>
        </w:rPr>
      </w:pPr>
    </w:p>
    <w:p w14:paraId="043C6612" w14:textId="77777777" w:rsidR="0051710E" w:rsidRDefault="0051710E" w:rsidP="0051710E">
      <w:pPr>
        <w:pStyle w:val="ListParagraph"/>
        <w:rPr>
          <w:rFonts w:ascii="Arial" w:hAnsi="Arial" w:cs="Arial"/>
          <w:sz w:val="24"/>
          <w:szCs w:val="24"/>
          <w:shd w:val="clear" w:color="auto" w:fill="FFFFFF"/>
        </w:rPr>
      </w:pPr>
      <w:r>
        <w:rPr>
          <w:rFonts w:ascii="Arial" w:hAnsi="Arial" w:cs="Arial"/>
          <w:sz w:val="24"/>
          <w:szCs w:val="24"/>
          <w:shd w:val="clear" w:color="auto" w:fill="FFFFFF"/>
        </w:rPr>
        <w:t>And that would be done using common computational tools and libraries like “NLTK”</w:t>
      </w:r>
      <w:r w:rsidR="007651C8">
        <w:rPr>
          <w:rFonts w:ascii="Arial" w:hAnsi="Arial" w:cs="Arial"/>
          <w:sz w:val="24"/>
          <w:szCs w:val="24"/>
          <w:shd w:val="clear" w:color="auto" w:fill="FFFFFF"/>
        </w:rPr>
        <w:t>.</w:t>
      </w:r>
    </w:p>
    <w:p w14:paraId="1C247272" w14:textId="77777777" w:rsidR="00F112C0" w:rsidRDefault="00F112C0" w:rsidP="0051710E">
      <w:pPr>
        <w:rPr>
          <w:rFonts w:ascii="Arial" w:hAnsi="Arial" w:cs="Arial"/>
          <w:sz w:val="24"/>
          <w:szCs w:val="24"/>
        </w:rPr>
      </w:pPr>
    </w:p>
    <w:p w14:paraId="3D4731D7" w14:textId="77777777" w:rsidR="0051710E" w:rsidRDefault="0051710E" w:rsidP="0051710E">
      <w:pPr>
        <w:pStyle w:val="ListParagraph"/>
        <w:numPr>
          <w:ilvl w:val="0"/>
          <w:numId w:val="32"/>
        </w:numPr>
        <w:rPr>
          <w:rFonts w:ascii="Arial" w:hAnsi="Arial" w:cs="Arial"/>
          <w:b/>
          <w:bCs/>
          <w:sz w:val="24"/>
          <w:szCs w:val="24"/>
        </w:rPr>
      </w:pPr>
      <w:r w:rsidRPr="0051710E">
        <w:rPr>
          <w:rFonts w:ascii="Arial" w:hAnsi="Arial" w:cs="Arial"/>
          <w:b/>
          <w:bCs/>
          <w:sz w:val="24"/>
          <w:szCs w:val="24"/>
        </w:rPr>
        <w:t>Sentiment classification</w:t>
      </w:r>
    </w:p>
    <w:p w14:paraId="6F4FE84F" w14:textId="77777777" w:rsidR="0051710E" w:rsidRDefault="0051710E" w:rsidP="0051710E">
      <w:pPr>
        <w:pStyle w:val="ListParagraph"/>
        <w:rPr>
          <w:rFonts w:ascii="Arial" w:hAnsi="Arial" w:cs="Arial"/>
          <w:b/>
          <w:bCs/>
          <w:sz w:val="24"/>
          <w:szCs w:val="24"/>
        </w:rPr>
      </w:pPr>
    </w:p>
    <w:p w14:paraId="67900B6B" w14:textId="77777777" w:rsidR="0051710E" w:rsidRDefault="0051710E" w:rsidP="0051710E">
      <w:pPr>
        <w:pStyle w:val="ListParagraph"/>
        <w:rPr>
          <w:rFonts w:ascii="Arial" w:hAnsi="Arial" w:cs="Arial"/>
          <w:sz w:val="24"/>
          <w:szCs w:val="24"/>
        </w:rPr>
      </w:pPr>
      <w:r>
        <w:rPr>
          <w:rFonts w:ascii="Arial" w:hAnsi="Arial" w:cs="Arial"/>
          <w:sz w:val="24"/>
          <w:szCs w:val="24"/>
        </w:rPr>
        <w:t>Here in this stage we classify the sentiments into two groups, Positive and Negative</w:t>
      </w:r>
      <w:r w:rsidR="007651C8">
        <w:rPr>
          <w:rFonts w:ascii="Arial" w:hAnsi="Arial" w:cs="Arial"/>
          <w:sz w:val="24"/>
          <w:szCs w:val="24"/>
        </w:rPr>
        <w:t>.</w:t>
      </w:r>
    </w:p>
    <w:p w14:paraId="1C12F74B" w14:textId="77777777" w:rsidR="0051710E" w:rsidRDefault="0051710E" w:rsidP="0051710E">
      <w:pPr>
        <w:pStyle w:val="ListParagraph"/>
        <w:rPr>
          <w:rFonts w:ascii="Arial" w:hAnsi="Arial" w:cs="Arial"/>
          <w:sz w:val="24"/>
          <w:szCs w:val="24"/>
        </w:rPr>
      </w:pPr>
    </w:p>
    <w:p w14:paraId="1EA5AF8C" w14:textId="77777777" w:rsidR="0051710E" w:rsidRDefault="0051710E" w:rsidP="0051710E">
      <w:pPr>
        <w:pStyle w:val="ListParagraph"/>
        <w:rPr>
          <w:rFonts w:ascii="Arial" w:hAnsi="Arial" w:cs="Arial"/>
          <w:sz w:val="24"/>
          <w:szCs w:val="24"/>
        </w:rPr>
      </w:pPr>
      <w:r>
        <w:rPr>
          <w:rFonts w:ascii="Arial" w:hAnsi="Arial" w:cs="Arial"/>
          <w:sz w:val="24"/>
          <w:szCs w:val="24"/>
        </w:rPr>
        <w:t>Each subjective sentence detected is classified into groups good or bad, like or dislike, positive or negative.</w:t>
      </w:r>
    </w:p>
    <w:p w14:paraId="554C4348" w14:textId="77777777" w:rsidR="0051710E" w:rsidRDefault="0051710E" w:rsidP="0051710E">
      <w:pPr>
        <w:pStyle w:val="ListParagraph"/>
        <w:rPr>
          <w:rFonts w:ascii="Arial" w:hAnsi="Arial" w:cs="Arial"/>
          <w:sz w:val="24"/>
          <w:szCs w:val="24"/>
        </w:rPr>
      </w:pPr>
    </w:p>
    <w:p w14:paraId="69BE0E8D" w14:textId="77777777" w:rsidR="0051710E" w:rsidRDefault="0051710E" w:rsidP="0051710E">
      <w:pPr>
        <w:pStyle w:val="ListParagraph"/>
        <w:rPr>
          <w:rFonts w:ascii="Arial" w:hAnsi="Arial" w:cs="Arial"/>
          <w:sz w:val="24"/>
          <w:szCs w:val="24"/>
        </w:rPr>
      </w:pPr>
    </w:p>
    <w:p w14:paraId="3B41188E" w14:textId="51B67EC8" w:rsidR="0051710E" w:rsidRDefault="0051710E" w:rsidP="0051710E">
      <w:pPr>
        <w:pStyle w:val="ListParagraph"/>
        <w:numPr>
          <w:ilvl w:val="0"/>
          <w:numId w:val="32"/>
        </w:numPr>
        <w:rPr>
          <w:rFonts w:ascii="Arial" w:hAnsi="Arial" w:cs="Arial"/>
          <w:b/>
          <w:bCs/>
          <w:sz w:val="24"/>
          <w:szCs w:val="24"/>
        </w:rPr>
      </w:pPr>
      <w:del w:id="325" w:author="Dina Amr" w:date="2020-12-09T14:04:00Z">
        <w:r w:rsidRPr="0051710E" w:rsidDel="003241E6">
          <w:rPr>
            <w:rFonts w:ascii="Arial" w:hAnsi="Arial" w:cs="Arial"/>
            <w:b/>
            <w:bCs/>
            <w:sz w:val="24"/>
            <w:szCs w:val="24"/>
          </w:rPr>
          <w:delText>Presentation  of</w:delText>
        </w:r>
      </w:del>
      <w:ins w:id="326" w:author="Dina Amr" w:date="2020-12-09T14:04:00Z">
        <w:r w:rsidR="003241E6" w:rsidRPr="0051710E">
          <w:rPr>
            <w:rFonts w:ascii="Arial" w:hAnsi="Arial" w:cs="Arial"/>
            <w:b/>
            <w:bCs/>
            <w:sz w:val="24"/>
            <w:szCs w:val="24"/>
          </w:rPr>
          <w:t>Presentation of</w:t>
        </w:r>
        <w:r w:rsidR="003241E6">
          <w:rPr>
            <w:rFonts w:ascii="Arial" w:hAnsi="Arial" w:cs="Arial"/>
            <w:b/>
            <w:bCs/>
            <w:sz w:val="24"/>
            <w:szCs w:val="24"/>
          </w:rPr>
          <w:t xml:space="preserve"> the</w:t>
        </w:r>
      </w:ins>
      <w:r w:rsidRPr="0051710E">
        <w:rPr>
          <w:rFonts w:ascii="Arial" w:hAnsi="Arial" w:cs="Arial"/>
          <w:b/>
          <w:bCs/>
          <w:sz w:val="24"/>
          <w:szCs w:val="24"/>
        </w:rPr>
        <w:t xml:space="preserve"> output</w:t>
      </w:r>
    </w:p>
    <w:p w14:paraId="4B57D78D" w14:textId="77777777" w:rsidR="0051710E" w:rsidRDefault="0051710E" w:rsidP="0051710E">
      <w:pPr>
        <w:pStyle w:val="ListParagraph"/>
        <w:rPr>
          <w:rFonts w:ascii="Arial" w:hAnsi="Arial" w:cs="Arial"/>
          <w:b/>
          <w:bCs/>
          <w:sz w:val="24"/>
          <w:szCs w:val="24"/>
        </w:rPr>
      </w:pPr>
    </w:p>
    <w:p w14:paraId="03F51F82" w14:textId="77777777" w:rsidR="007651C8" w:rsidRDefault="007651C8" w:rsidP="007651C8">
      <w:pPr>
        <w:pStyle w:val="ListParagraph"/>
        <w:rPr>
          <w:rFonts w:ascii="Arial" w:hAnsi="Arial" w:cs="Arial"/>
          <w:sz w:val="24"/>
          <w:szCs w:val="24"/>
        </w:rPr>
      </w:pPr>
      <w:r>
        <w:rPr>
          <w:rFonts w:ascii="Arial" w:hAnsi="Arial" w:cs="Arial"/>
          <w:sz w:val="24"/>
          <w:szCs w:val="24"/>
        </w:rPr>
        <w:t>At the end we here convert the unstructured text into meaningful information.</w:t>
      </w:r>
    </w:p>
    <w:p w14:paraId="6DC66530" w14:textId="34A5617A" w:rsidR="007651C8" w:rsidRPr="007651C8" w:rsidRDefault="007651C8" w:rsidP="007651C8">
      <w:pPr>
        <w:pStyle w:val="ListParagraph"/>
        <w:rPr>
          <w:rFonts w:ascii="Arial" w:hAnsi="Arial" w:cs="Arial"/>
          <w:sz w:val="24"/>
          <w:szCs w:val="24"/>
        </w:rPr>
      </w:pPr>
      <w:r>
        <w:rPr>
          <w:rFonts w:ascii="Arial" w:hAnsi="Arial" w:cs="Arial"/>
          <w:sz w:val="24"/>
          <w:szCs w:val="24"/>
        </w:rPr>
        <w:t xml:space="preserve">After the completion of the analysis phase, the text results are displayed on graphs like “Pie charts”, “Bar charts” and “Line graphs” </w:t>
      </w:r>
      <w:del w:id="327" w:author="Dina Amr" w:date="2020-12-09T14:05:00Z">
        <w:r w:rsidDel="00727C0C">
          <w:rPr>
            <w:rFonts w:ascii="Arial" w:hAnsi="Arial" w:cs="Arial"/>
            <w:sz w:val="24"/>
            <w:szCs w:val="24"/>
          </w:rPr>
          <w:delText xml:space="preserve">in order </w:delText>
        </w:r>
      </w:del>
      <w:r>
        <w:rPr>
          <w:rFonts w:ascii="Arial" w:hAnsi="Arial" w:cs="Arial"/>
          <w:sz w:val="24"/>
          <w:szCs w:val="24"/>
        </w:rPr>
        <w:t>for the end user to understand the final results.</w:t>
      </w:r>
    </w:p>
    <w:p w14:paraId="6F24CDA8" w14:textId="77777777" w:rsidR="005679D3" w:rsidRPr="00F112C0" w:rsidRDefault="005679D3" w:rsidP="00F112C0">
      <w:pPr>
        <w:rPr>
          <w:rFonts w:ascii="Arial" w:hAnsi="Arial" w:cs="Arial"/>
          <w:b/>
          <w:bCs/>
          <w:sz w:val="24"/>
          <w:szCs w:val="24"/>
        </w:rPr>
      </w:pPr>
    </w:p>
    <w:p w14:paraId="71F2A389" w14:textId="3B7CF094" w:rsidR="005679D3" w:rsidRDefault="005679D3" w:rsidP="005679D3">
      <w:pPr>
        <w:pStyle w:val="ListParagraph"/>
        <w:ind w:left="1224"/>
        <w:rPr>
          <w:ins w:id="328" w:author="Ahmed Magdy" w:date="2021-03-15T17:29:00Z"/>
          <w:rFonts w:ascii="Arial" w:hAnsi="Arial" w:cs="Arial"/>
          <w:b/>
          <w:bCs/>
          <w:sz w:val="24"/>
          <w:szCs w:val="24"/>
        </w:rPr>
      </w:pPr>
    </w:p>
    <w:p w14:paraId="4326240C" w14:textId="2941C8BC" w:rsidR="00336637" w:rsidRDefault="00336637" w:rsidP="005679D3">
      <w:pPr>
        <w:pStyle w:val="ListParagraph"/>
        <w:ind w:left="1224"/>
        <w:rPr>
          <w:ins w:id="329" w:author="Ahmed Magdy" w:date="2021-03-15T17:29:00Z"/>
          <w:rFonts w:ascii="Arial" w:hAnsi="Arial" w:cs="Arial"/>
          <w:b/>
          <w:bCs/>
          <w:sz w:val="24"/>
          <w:szCs w:val="24"/>
        </w:rPr>
      </w:pPr>
    </w:p>
    <w:p w14:paraId="5BBEAF1C" w14:textId="3D50A4B5" w:rsidR="00336637" w:rsidRDefault="00336637" w:rsidP="005679D3">
      <w:pPr>
        <w:pStyle w:val="ListParagraph"/>
        <w:ind w:left="1224"/>
        <w:rPr>
          <w:ins w:id="330" w:author="Ahmed Magdy" w:date="2021-03-15T17:29:00Z"/>
          <w:rFonts w:ascii="Arial" w:hAnsi="Arial" w:cs="Arial"/>
          <w:b/>
          <w:bCs/>
          <w:sz w:val="24"/>
          <w:szCs w:val="24"/>
        </w:rPr>
      </w:pPr>
    </w:p>
    <w:p w14:paraId="59CB7DEF" w14:textId="6EAB0CEB" w:rsidR="00336637" w:rsidRDefault="00336637" w:rsidP="005679D3">
      <w:pPr>
        <w:pStyle w:val="ListParagraph"/>
        <w:ind w:left="1224"/>
        <w:rPr>
          <w:ins w:id="331" w:author="Ahmed Magdy" w:date="2021-03-15T17:29:00Z"/>
          <w:rFonts w:ascii="Arial" w:hAnsi="Arial" w:cs="Arial"/>
          <w:b/>
          <w:bCs/>
          <w:sz w:val="24"/>
          <w:szCs w:val="24"/>
        </w:rPr>
      </w:pPr>
    </w:p>
    <w:p w14:paraId="331B7E12" w14:textId="40C04531" w:rsidR="00336637" w:rsidRDefault="00336637" w:rsidP="005679D3">
      <w:pPr>
        <w:pStyle w:val="ListParagraph"/>
        <w:ind w:left="1224"/>
        <w:rPr>
          <w:ins w:id="332" w:author="Ahmed Magdy" w:date="2021-03-15T17:29:00Z"/>
          <w:rFonts w:ascii="Arial" w:hAnsi="Arial" w:cs="Arial"/>
          <w:b/>
          <w:bCs/>
          <w:sz w:val="24"/>
          <w:szCs w:val="24"/>
        </w:rPr>
      </w:pPr>
    </w:p>
    <w:p w14:paraId="2B2B3BAC" w14:textId="349D0B47" w:rsidR="00336637" w:rsidRDefault="00336637" w:rsidP="005679D3">
      <w:pPr>
        <w:pStyle w:val="ListParagraph"/>
        <w:ind w:left="1224"/>
        <w:rPr>
          <w:ins w:id="333" w:author="Ahmed Magdy" w:date="2021-03-15T17:29:00Z"/>
          <w:rFonts w:ascii="Arial" w:hAnsi="Arial" w:cs="Arial"/>
          <w:b/>
          <w:bCs/>
          <w:sz w:val="24"/>
          <w:szCs w:val="24"/>
        </w:rPr>
      </w:pPr>
    </w:p>
    <w:p w14:paraId="07C67BD0" w14:textId="77777777" w:rsidR="00336637" w:rsidRDefault="00336637" w:rsidP="005679D3">
      <w:pPr>
        <w:pStyle w:val="ListParagraph"/>
        <w:ind w:left="1224"/>
        <w:rPr>
          <w:rFonts w:ascii="Arial" w:hAnsi="Arial" w:cs="Arial"/>
          <w:b/>
          <w:bCs/>
          <w:sz w:val="24"/>
          <w:szCs w:val="24"/>
        </w:rPr>
      </w:pPr>
    </w:p>
    <w:p w14:paraId="0478A234" w14:textId="77777777" w:rsidR="007651C8" w:rsidRDefault="007651C8" w:rsidP="005679D3">
      <w:pPr>
        <w:pStyle w:val="ListParagraph"/>
        <w:ind w:left="1224"/>
        <w:rPr>
          <w:rFonts w:ascii="Arial" w:hAnsi="Arial" w:cs="Arial"/>
          <w:b/>
          <w:bCs/>
          <w:sz w:val="24"/>
          <w:szCs w:val="24"/>
        </w:rPr>
      </w:pPr>
    </w:p>
    <w:p w14:paraId="22F359DE" w14:textId="77777777" w:rsidR="007651C8" w:rsidRDefault="007651C8">
      <w:pPr>
        <w:pStyle w:val="ListParagraph"/>
        <w:numPr>
          <w:ilvl w:val="1"/>
          <w:numId w:val="3"/>
        </w:numPr>
        <w:rPr>
          <w:rFonts w:ascii="Arial" w:hAnsi="Arial" w:cs="Arial"/>
          <w:b/>
          <w:bCs/>
          <w:color w:val="5B9BD5" w:themeColor="accent1"/>
          <w:sz w:val="28"/>
          <w:szCs w:val="28"/>
        </w:rPr>
        <w:pPrChange w:id="334" w:author="Ahmed Magdy" w:date="2021-02-10T22:08:00Z">
          <w:pPr>
            <w:pStyle w:val="ListParagraph"/>
            <w:numPr>
              <w:numId w:val="3"/>
            </w:numPr>
            <w:ind w:left="360" w:hanging="360"/>
          </w:pPr>
        </w:pPrChange>
      </w:pPr>
      <w:r>
        <w:rPr>
          <w:rFonts w:ascii="Arial" w:hAnsi="Arial" w:cs="Arial"/>
          <w:b/>
          <w:bCs/>
          <w:color w:val="5B9BD5" w:themeColor="accent1"/>
          <w:sz w:val="28"/>
          <w:szCs w:val="28"/>
        </w:rPr>
        <w:lastRenderedPageBreak/>
        <w:t>Solution statement</w:t>
      </w:r>
    </w:p>
    <w:p w14:paraId="6CCB5D3B" w14:textId="77777777" w:rsidR="007651C8" w:rsidRDefault="007651C8" w:rsidP="007651C8">
      <w:pPr>
        <w:pStyle w:val="ListParagraph"/>
        <w:ind w:left="360"/>
        <w:rPr>
          <w:rFonts w:ascii="Arial" w:hAnsi="Arial" w:cs="Arial"/>
          <w:b/>
          <w:bCs/>
          <w:color w:val="5B9BD5" w:themeColor="accent1"/>
          <w:sz w:val="28"/>
          <w:szCs w:val="28"/>
        </w:rPr>
      </w:pPr>
    </w:p>
    <w:p w14:paraId="50C49A7E" w14:textId="77777777" w:rsidR="00FC1D30" w:rsidRDefault="007651C8">
      <w:pPr>
        <w:pStyle w:val="ListParagraph"/>
        <w:numPr>
          <w:ilvl w:val="2"/>
          <w:numId w:val="3"/>
        </w:numPr>
        <w:rPr>
          <w:rFonts w:ascii="Arial" w:hAnsi="Arial" w:cs="Arial"/>
          <w:b/>
          <w:bCs/>
          <w:color w:val="5B9BD5" w:themeColor="accent1"/>
          <w:sz w:val="28"/>
          <w:szCs w:val="28"/>
        </w:rPr>
        <w:pPrChange w:id="335" w:author="Ahmed Magdy" w:date="2021-02-10T22:08:00Z">
          <w:pPr>
            <w:pStyle w:val="ListParagraph"/>
            <w:numPr>
              <w:ilvl w:val="1"/>
              <w:numId w:val="3"/>
            </w:numPr>
            <w:ind w:left="792" w:hanging="432"/>
          </w:pPr>
        </w:pPrChange>
      </w:pPr>
      <w:r>
        <w:rPr>
          <w:rFonts w:ascii="Arial" w:hAnsi="Arial" w:cs="Arial"/>
          <w:b/>
          <w:bCs/>
          <w:color w:val="5B9BD5" w:themeColor="accent1"/>
          <w:sz w:val="28"/>
          <w:szCs w:val="28"/>
        </w:rPr>
        <w:t>System overview</w:t>
      </w:r>
    </w:p>
    <w:p w14:paraId="2167A992" w14:textId="77777777" w:rsidR="000653CC" w:rsidRDefault="000653CC" w:rsidP="000653CC">
      <w:pPr>
        <w:pStyle w:val="ListParagraph"/>
        <w:ind w:left="1440"/>
        <w:rPr>
          <w:rFonts w:ascii="Arial" w:hAnsi="Arial" w:cs="Arial"/>
          <w:color w:val="000000" w:themeColor="text1"/>
          <w:sz w:val="24"/>
          <w:szCs w:val="24"/>
        </w:rPr>
      </w:pPr>
    </w:p>
    <w:p w14:paraId="20E0F8B1" w14:textId="52622028" w:rsidR="000653CC" w:rsidRDefault="000653CC" w:rsidP="000653CC">
      <w:pPr>
        <w:pStyle w:val="ListParagraph"/>
        <w:ind w:left="1440"/>
        <w:rPr>
          <w:rFonts w:ascii="Arial" w:hAnsi="Arial" w:cs="Arial"/>
          <w:color w:val="000000" w:themeColor="text1"/>
          <w:sz w:val="24"/>
          <w:szCs w:val="24"/>
        </w:rPr>
      </w:pPr>
      <w:del w:id="336" w:author="Dina Amr" w:date="2020-12-09T14:06:00Z">
        <w:r w:rsidDel="009F1ED4">
          <w:rPr>
            <w:rFonts w:ascii="Arial" w:hAnsi="Arial" w:cs="Arial"/>
            <w:color w:val="000000" w:themeColor="text1"/>
            <w:sz w:val="24"/>
            <w:szCs w:val="24"/>
          </w:rPr>
          <w:delText xml:space="preserve">Our </w:delText>
        </w:r>
      </w:del>
      <w:ins w:id="337" w:author="Dina Amr" w:date="2020-12-09T14:06:00Z">
        <w:r w:rsidR="009F1ED4">
          <w:rPr>
            <w:rFonts w:ascii="Arial" w:hAnsi="Arial" w:cs="Arial"/>
            <w:color w:val="000000" w:themeColor="text1"/>
            <w:sz w:val="24"/>
            <w:szCs w:val="24"/>
          </w:rPr>
          <w:t xml:space="preserve">The proposed </w:t>
        </w:r>
      </w:ins>
      <w:r>
        <w:rPr>
          <w:rFonts w:ascii="Arial" w:hAnsi="Arial" w:cs="Arial"/>
          <w:color w:val="000000" w:themeColor="text1"/>
          <w:sz w:val="24"/>
          <w:szCs w:val="24"/>
        </w:rPr>
        <w:t xml:space="preserve">system </w:t>
      </w:r>
      <w:del w:id="338" w:author="Dina Amr" w:date="2020-12-09T14:06:00Z">
        <w:r w:rsidDel="009F1ED4">
          <w:rPr>
            <w:rFonts w:ascii="Arial" w:hAnsi="Arial" w:cs="Arial"/>
            <w:color w:val="000000" w:themeColor="text1"/>
            <w:sz w:val="24"/>
            <w:szCs w:val="24"/>
          </w:rPr>
          <w:delText xml:space="preserve">here </w:delText>
        </w:r>
      </w:del>
      <w:r>
        <w:rPr>
          <w:rFonts w:ascii="Arial" w:hAnsi="Arial" w:cs="Arial"/>
          <w:color w:val="000000" w:themeColor="text1"/>
          <w:sz w:val="24"/>
          <w:szCs w:val="24"/>
        </w:rPr>
        <w:t xml:space="preserve">is a website named (Visionalyst), it is a website that analyzes the data of a certain word the user is searching for and give him results in a shape of some charts, categorized </w:t>
      </w:r>
      <w:del w:id="339" w:author="Dina Amr" w:date="2020-12-09T14:06:00Z">
        <w:r w:rsidDel="009F1ED4">
          <w:rPr>
            <w:rFonts w:ascii="Arial" w:hAnsi="Arial" w:cs="Arial"/>
            <w:color w:val="000000" w:themeColor="text1"/>
            <w:sz w:val="24"/>
            <w:szCs w:val="24"/>
          </w:rPr>
          <w:delText xml:space="preserve">about </w:delText>
        </w:r>
      </w:del>
      <w:ins w:id="340" w:author="Dina Amr" w:date="2020-12-09T14:06:00Z">
        <w:r w:rsidR="009F1ED4">
          <w:rPr>
            <w:rFonts w:ascii="Arial" w:hAnsi="Arial" w:cs="Arial"/>
            <w:color w:val="000000" w:themeColor="text1"/>
            <w:sz w:val="24"/>
            <w:szCs w:val="24"/>
          </w:rPr>
          <w:t xml:space="preserve">into </w:t>
        </w:r>
      </w:ins>
      <w:r>
        <w:rPr>
          <w:rFonts w:ascii="Arial" w:hAnsi="Arial" w:cs="Arial"/>
          <w:color w:val="000000" w:themeColor="text1"/>
          <w:sz w:val="24"/>
          <w:szCs w:val="24"/>
        </w:rPr>
        <w:t>specific thing about it</w:t>
      </w:r>
      <w:ins w:id="341" w:author="Dina Amr" w:date="2020-12-09T14:06:00Z">
        <w:r w:rsidR="009F1ED4">
          <w:rPr>
            <w:rFonts w:ascii="Arial" w:hAnsi="Arial" w:cs="Arial"/>
            <w:color w:val="000000" w:themeColor="text1"/>
            <w:sz w:val="24"/>
            <w:szCs w:val="24"/>
          </w:rPr>
          <w:t>.</w:t>
        </w:r>
      </w:ins>
    </w:p>
    <w:p w14:paraId="71B1700B" w14:textId="49039697" w:rsidR="000653CC" w:rsidRPr="000653CC" w:rsidRDefault="000653CC" w:rsidP="000653CC">
      <w:pPr>
        <w:pStyle w:val="ListParagraph"/>
        <w:ind w:left="1440"/>
        <w:rPr>
          <w:rFonts w:ascii="Arial" w:hAnsi="Arial" w:cs="Arial"/>
          <w:color w:val="000000" w:themeColor="text1"/>
          <w:sz w:val="24"/>
          <w:szCs w:val="24"/>
        </w:rPr>
      </w:pPr>
      <w:del w:id="342" w:author="Dina Amr" w:date="2020-12-09T14:06:00Z">
        <w:r w:rsidDel="00D93243">
          <w:rPr>
            <w:rFonts w:ascii="Arial" w:hAnsi="Arial" w:cs="Arial"/>
            <w:color w:val="000000" w:themeColor="text1"/>
            <w:sz w:val="24"/>
            <w:szCs w:val="24"/>
          </w:rPr>
          <w:delText xml:space="preserve">like </w:delText>
        </w:r>
      </w:del>
      <w:ins w:id="343" w:author="Dina Amr" w:date="2020-12-09T14:06:00Z">
        <w:r w:rsidR="00D93243">
          <w:rPr>
            <w:rFonts w:ascii="Arial" w:hAnsi="Arial" w:cs="Arial"/>
            <w:color w:val="000000" w:themeColor="text1"/>
            <w:sz w:val="24"/>
            <w:szCs w:val="24"/>
          </w:rPr>
          <w:t xml:space="preserve">For example </w:t>
        </w:r>
      </w:ins>
      <w:r>
        <w:rPr>
          <w:rFonts w:ascii="Arial" w:hAnsi="Arial" w:cs="Arial"/>
          <w:color w:val="000000" w:themeColor="text1"/>
          <w:sz w:val="24"/>
          <w:szCs w:val="24"/>
        </w:rPr>
        <w:t xml:space="preserve">if the user is searching for iPhone12 then </w:t>
      </w:r>
      <w:del w:id="344" w:author="Dina Amr" w:date="2020-12-09T14:06:00Z">
        <w:r w:rsidDel="00D93243">
          <w:rPr>
            <w:rFonts w:ascii="Arial" w:hAnsi="Arial" w:cs="Arial"/>
            <w:color w:val="000000" w:themeColor="text1"/>
            <w:sz w:val="24"/>
            <w:szCs w:val="24"/>
          </w:rPr>
          <w:delText xml:space="preserve">our </w:delText>
        </w:r>
      </w:del>
      <w:ins w:id="345" w:author="Dina Amr" w:date="2020-12-09T14:06:00Z">
        <w:r w:rsidR="00D93243">
          <w:rPr>
            <w:rFonts w:ascii="Arial" w:hAnsi="Arial" w:cs="Arial"/>
            <w:color w:val="000000" w:themeColor="text1"/>
            <w:sz w:val="24"/>
            <w:szCs w:val="24"/>
          </w:rPr>
          <w:t xml:space="preserve">the </w:t>
        </w:r>
      </w:ins>
      <w:r>
        <w:rPr>
          <w:rFonts w:ascii="Arial" w:hAnsi="Arial" w:cs="Arial"/>
          <w:color w:val="000000" w:themeColor="text1"/>
          <w:sz w:val="24"/>
          <w:szCs w:val="24"/>
        </w:rPr>
        <w:t xml:space="preserve">website will show </w:t>
      </w:r>
      <w:del w:id="346" w:author="Dina Amr" w:date="2020-12-09T14:07:00Z">
        <w:r w:rsidDel="00D93243">
          <w:rPr>
            <w:rFonts w:ascii="Arial" w:hAnsi="Arial" w:cs="Arial"/>
            <w:color w:val="000000" w:themeColor="text1"/>
            <w:sz w:val="24"/>
            <w:szCs w:val="24"/>
          </w:rPr>
          <w:delText xml:space="preserve">him </w:delText>
        </w:r>
      </w:del>
      <w:r>
        <w:rPr>
          <w:rFonts w:ascii="Arial" w:hAnsi="Arial" w:cs="Arial"/>
          <w:color w:val="000000" w:themeColor="text1"/>
          <w:sz w:val="24"/>
          <w:szCs w:val="24"/>
        </w:rPr>
        <w:t xml:space="preserve">a sample of tweets of what people think about it and then provide </w:t>
      </w:r>
      <w:del w:id="347" w:author="Dina Amr" w:date="2020-12-09T14:07:00Z">
        <w:r w:rsidDel="00D93243">
          <w:rPr>
            <w:rFonts w:ascii="Arial" w:hAnsi="Arial" w:cs="Arial"/>
            <w:color w:val="000000" w:themeColor="text1"/>
            <w:sz w:val="24"/>
            <w:szCs w:val="24"/>
          </w:rPr>
          <w:delText xml:space="preserve">him with </w:delText>
        </w:r>
      </w:del>
      <w:r>
        <w:rPr>
          <w:rFonts w:ascii="Arial" w:hAnsi="Arial" w:cs="Arial"/>
          <w:color w:val="000000" w:themeColor="text1"/>
          <w:sz w:val="24"/>
          <w:szCs w:val="24"/>
        </w:rPr>
        <w:t>some charts about the iphone12 itself, is it bad or good and will dive deeper into specific parts like battery, camera, screen and so on</w:t>
      </w:r>
      <w:ins w:id="348" w:author="Dina Amr" w:date="2020-12-09T14:07:00Z">
        <w:r w:rsidR="00D93243">
          <w:rPr>
            <w:rFonts w:ascii="Arial" w:hAnsi="Arial" w:cs="Arial"/>
            <w:color w:val="000000" w:themeColor="text1"/>
            <w:sz w:val="24"/>
            <w:szCs w:val="24"/>
          </w:rPr>
          <w:t>. Finally,</w:t>
        </w:r>
      </w:ins>
      <w:del w:id="349" w:author="Dina Amr" w:date="2020-12-09T14:07:00Z">
        <w:r w:rsidDel="00D93243">
          <w:rPr>
            <w:rFonts w:ascii="Arial" w:hAnsi="Arial" w:cs="Arial"/>
            <w:color w:val="000000" w:themeColor="text1"/>
            <w:sz w:val="24"/>
            <w:szCs w:val="24"/>
          </w:rPr>
          <w:delText xml:space="preserve"> so</w:delText>
        </w:r>
      </w:del>
      <w:r>
        <w:rPr>
          <w:rFonts w:ascii="Arial" w:hAnsi="Arial" w:cs="Arial"/>
          <w:color w:val="000000" w:themeColor="text1"/>
          <w:sz w:val="24"/>
          <w:szCs w:val="24"/>
        </w:rPr>
        <w:t xml:space="preserve"> it gives </w:t>
      </w:r>
      <w:del w:id="350" w:author="Dina Amr" w:date="2020-12-09T14:07:00Z">
        <w:r w:rsidDel="00D93243">
          <w:rPr>
            <w:rFonts w:ascii="Arial" w:hAnsi="Arial" w:cs="Arial"/>
            <w:color w:val="000000" w:themeColor="text1"/>
            <w:sz w:val="24"/>
            <w:szCs w:val="24"/>
          </w:rPr>
          <w:delText xml:space="preserve">him </w:delText>
        </w:r>
      </w:del>
      <w:r>
        <w:rPr>
          <w:rFonts w:ascii="Arial" w:hAnsi="Arial" w:cs="Arial"/>
          <w:color w:val="000000" w:themeColor="text1"/>
          <w:sz w:val="24"/>
          <w:szCs w:val="24"/>
        </w:rPr>
        <w:t xml:space="preserve">a good insight of the product or the word in general </w:t>
      </w:r>
      <w:del w:id="351" w:author="Dina Amr" w:date="2020-12-09T14:07:00Z">
        <w:r w:rsidDel="00D93243">
          <w:rPr>
            <w:rFonts w:ascii="Arial" w:hAnsi="Arial" w:cs="Arial"/>
            <w:color w:val="000000" w:themeColor="text1"/>
            <w:sz w:val="24"/>
            <w:szCs w:val="24"/>
          </w:rPr>
          <w:delText xml:space="preserve">he </w:delText>
        </w:r>
      </w:del>
      <w:ins w:id="352" w:author="Dina Amr" w:date="2020-12-09T14:07:00Z">
        <w:r w:rsidR="00D93243">
          <w:rPr>
            <w:rFonts w:ascii="Arial" w:hAnsi="Arial" w:cs="Arial"/>
            <w:color w:val="000000" w:themeColor="text1"/>
            <w:sz w:val="24"/>
            <w:szCs w:val="24"/>
          </w:rPr>
          <w:t>which th</w:t>
        </w:r>
      </w:ins>
      <w:ins w:id="353" w:author="Dina Amr" w:date="2020-12-09T14:08:00Z">
        <w:r w:rsidR="00D93243">
          <w:rPr>
            <w:rFonts w:ascii="Arial" w:hAnsi="Arial" w:cs="Arial"/>
            <w:color w:val="000000" w:themeColor="text1"/>
            <w:sz w:val="24"/>
            <w:szCs w:val="24"/>
          </w:rPr>
          <w:t>e user</w:t>
        </w:r>
      </w:ins>
      <w:ins w:id="354" w:author="Dina Amr" w:date="2020-12-09T14:07:00Z">
        <w:r w:rsidR="00D93243">
          <w:rPr>
            <w:rFonts w:ascii="Arial" w:hAnsi="Arial" w:cs="Arial"/>
            <w:color w:val="000000" w:themeColor="text1"/>
            <w:sz w:val="24"/>
            <w:szCs w:val="24"/>
          </w:rPr>
          <w:t xml:space="preserve"> </w:t>
        </w:r>
      </w:ins>
      <w:r>
        <w:rPr>
          <w:rFonts w:ascii="Arial" w:hAnsi="Arial" w:cs="Arial"/>
          <w:color w:val="000000" w:themeColor="text1"/>
          <w:sz w:val="24"/>
          <w:szCs w:val="24"/>
        </w:rPr>
        <w:t>is searching about.</w:t>
      </w:r>
    </w:p>
    <w:p w14:paraId="3F245CB8" w14:textId="77777777" w:rsidR="00FC1D30" w:rsidRDefault="00FC1D30" w:rsidP="00FC1D30">
      <w:pPr>
        <w:pStyle w:val="ListParagraph"/>
        <w:ind w:left="792"/>
        <w:rPr>
          <w:rFonts w:ascii="Arial" w:hAnsi="Arial" w:cs="Arial"/>
          <w:b/>
          <w:bCs/>
          <w:color w:val="5B9BD5" w:themeColor="accent1"/>
          <w:sz w:val="28"/>
          <w:szCs w:val="28"/>
        </w:rPr>
      </w:pPr>
    </w:p>
    <w:p w14:paraId="7105C918" w14:textId="77777777" w:rsidR="00FC1D30" w:rsidRDefault="00FC1D30">
      <w:pPr>
        <w:pStyle w:val="ListParagraph"/>
        <w:numPr>
          <w:ilvl w:val="2"/>
          <w:numId w:val="3"/>
        </w:numPr>
        <w:rPr>
          <w:rFonts w:ascii="Arial" w:hAnsi="Arial" w:cs="Arial"/>
          <w:b/>
          <w:bCs/>
          <w:color w:val="5B9BD5" w:themeColor="accent1"/>
          <w:sz w:val="28"/>
          <w:szCs w:val="28"/>
        </w:rPr>
        <w:pPrChange w:id="355" w:author="Ahmed Magdy" w:date="2021-02-10T22:08:00Z">
          <w:pPr>
            <w:pStyle w:val="ListParagraph"/>
            <w:numPr>
              <w:ilvl w:val="1"/>
              <w:numId w:val="3"/>
            </w:numPr>
            <w:ind w:left="792" w:hanging="432"/>
          </w:pPr>
        </w:pPrChange>
      </w:pPr>
      <w:r>
        <w:rPr>
          <w:rFonts w:ascii="Arial" w:hAnsi="Arial" w:cs="Arial"/>
          <w:b/>
          <w:bCs/>
          <w:color w:val="5B9BD5" w:themeColor="accent1"/>
          <w:sz w:val="28"/>
          <w:szCs w:val="28"/>
        </w:rPr>
        <w:t>Limitations</w:t>
      </w:r>
    </w:p>
    <w:p w14:paraId="06009E26" w14:textId="77777777" w:rsidR="00FC1D30" w:rsidRDefault="00FC1D30" w:rsidP="000653CC">
      <w:pPr>
        <w:ind w:left="1440"/>
        <w:rPr>
          <w:rFonts w:ascii="Arial" w:hAnsi="Arial" w:cs="Arial"/>
          <w:sz w:val="24"/>
          <w:szCs w:val="24"/>
        </w:rPr>
      </w:pPr>
      <w:r>
        <w:rPr>
          <w:rFonts w:ascii="Arial" w:hAnsi="Arial" w:cs="Arial"/>
          <w:sz w:val="24"/>
          <w:szCs w:val="24"/>
        </w:rPr>
        <w:t>Sometimes it’s hard for humans to understand sentiments accurately</w:t>
      </w:r>
      <w:r w:rsidR="000653CC">
        <w:rPr>
          <w:rFonts w:ascii="Arial" w:hAnsi="Arial" w:cs="Arial"/>
          <w:sz w:val="24"/>
          <w:szCs w:val="24"/>
        </w:rPr>
        <w:t xml:space="preserve"> i</w:t>
      </w:r>
      <w:r>
        <w:rPr>
          <w:rFonts w:ascii="Arial" w:hAnsi="Arial" w:cs="Arial"/>
          <w:sz w:val="24"/>
          <w:szCs w:val="24"/>
        </w:rPr>
        <w:t>magine for computers.</w:t>
      </w:r>
    </w:p>
    <w:p w14:paraId="60BFD82B" w14:textId="77777777" w:rsidR="00FC1D30" w:rsidRDefault="00FC1D30" w:rsidP="00FC1D30">
      <w:pPr>
        <w:ind w:left="1440"/>
        <w:rPr>
          <w:rFonts w:ascii="Arial" w:hAnsi="Arial" w:cs="Arial"/>
          <w:sz w:val="24"/>
          <w:szCs w:val="24"/>
        </w:rPr>
      </w:pPr>
      <w:r>
        <w:rPr>
          <w:rFonts w:ascii="Arial" w:hAnsi="Arial" w:cs="Arial"/>
          <w:sz w:val="24"/>
          <w:szCs w:val="24"/>
        </w:rPr>
        <w:t>Sentiment analyses is one of the hardest tasks in natural language processing as it faces limitations and challenges that makes it hard to understands human sentiments.</w:t>
      </w:r>
    </w:p>
    <w:p w14:paraId="3AD4C496" w14:textId="77777777" w:rsidR="00FC1D30" w:rsidRDefault="00FC1D30" w:rsidP="00FC1D30">
      <w:pPr>
        <w:ind w:left="1440"/>
        <w:rPr>
          <w:rFonts w:ascii="Arial" w:hAnsi="Arial" w:cs="Arial"/>
          <w:sz w:val="24"/>
          <w:szCs w:val="24"/>
        </w:rPr>
      </w:pPr>
    </w:p>
    <w:p w14:paraId="0F86759A" w14:textId="77777777" w:rsidR="00FC1D30" w:rsidRPr="00FC1D30" w:rsidRDefault="00FC1D30" w:rsidP="00FC1D30">
      <w:pPr>
        <w:pStyle w:val="ListParagraph"/>
        <w:numPr>
          <w:ilvl w:val="1"/>
          <w:numId w:val="32"/>
        </w:numPr>
        <w:rPr>
          <w:rFonts w:ascii="Arial" w:hAnsi="Arial" w:cs="Arial"/>
          <w:sz w:val="24"/>
          <w:szCs w:val="24"/>
        </w:rPr>
      </w:pPr>
      <w:r>
        <w:rPr>
          <w:rFonts w:ascii="Arial" w:hAnsi="Arial" w:cs="Arial"/>
          <w:b/>
          <w:bCs/>
          <w:sz w:val="24"/>
          <w:szCs w:val="24"/>
        </w:rPr>
        <w:t>Subjectivity and tone</w:t>
      </w:r>
    </w:p>
    <w:p w14:paraId="345A56E2" w14:textId="77777777" w:rsidR="00FC1D30" w:rsidRDefault="00FC1D30" w:rsidP="00FC1D30">
      <w:pPr>
        <w:pStyle w:val="ListParagraph"/>
        <w:ind w:left="1440"/>
        <w:rPr>
          <w:rFonts w:ascii="Arial" w:hAnsi="Arial" w:cs="Arial"/>
          <w:b/>
          <w:bCs/>
          <w:sz w:val="24"/>
          <w:szCs w:val="24"/>
        </w:rPr>
      </w:pPr>
    </w:p>
    <w:p w14:paraId="08C3EFF3" w14:textId="77777777" w:rsidR="00FC1D30" w:rsidRDefault="00FC1D30" w:rsidP="00FC1D30">
      <w:pPr>
        <w:pStyle w:val="ListParagraph"/>
        <w:ind w:left="1440"/>
        <w:rPr>
          <w:rFonts w:ascii="Arial" w:hAnsi="Arial" w:cs="Arial"/>
          <w:sz w:val="24"/>
          <w:szCs w:val="24"/>
        </w:rPr>
      </w:pPr>
      <w:r>
        <w:rPr>
          <w:rFonts w:ascii="Arial" w:hAnsi="Arial" w:cs="Arial"/>
          <w:sz w:val="24"/>
          <w:szCs w:val="24"/>
        </w:rPr>
        <w:t>There are two types of text (</w:t>
      </w:r>
      <w:r w:rsidRPr="00FC1D30">
        <w:rPr>
          <w:rFonts w:ascii="Arial" w:hAnsi="Arial" w:cs="Arial"/>
          <w:sz w:val="24"/>
          <w:szCs w:val="24"/>
        </w:rPr>
        <w:t>Subjective and objective</w:t>
      </w:r>
      <w:r>
        <w:rPr>
          <w:rFonts w:ascii="Arial" w:hAnsi="Arial" w:cs="Arial"/>
          <w:sz w:val="24"/>
          <w:szCs w:val="24"/>
        </w:rPr>
        <w:t>)</w:t>
      </w:r>
    </w:p>
    <w:p w14:paraId="5FD8FA91" w14:textId="3B61D066" w:rsidR="00FC1D30" w:rsidRPr="00FC1D30" w:rsidRDefault="00FC1D30" w:rsidP="00FC1D30">
      <w:pPr>
        <w:pStyle w:val="ListParagraph"/>
        <w:ind w:left="1440"/>
        <w:rPr>
          <w:rFonts w:ascii="Arial" w:hAnsi="Arial" w:cs="Arial"/>
          <w:sz w:val="24"/>
          <w:szCs w:val="24"/>
        </w:rPr>
      </w:pPr>
      <w:r>
        <w:rPr>
          <w:rFonts w:ascii="Arial" w:hAnsi="Arial" w:cs="Arial"/>
          <w:sz w:val="24"/>
          <w:szCs w:val="24"/>
        </w:rPr>
        <w:t>Objective texts do not contain explicit sentiments, while subjective texts do</w:t>
      </w:r>
      <w:ins w:id="356" w:author="Dina Amr" w:date="2020-12-09T14:08:00Z">
        <w:r w:rsidR="004A60A1">
          <w:rPr>
            <w:rFonts w:ascii="Arial" w:hAnsi="Arial" w:cs="Arial"/>
            <w:sz w:val="24"/>
            <w:szCs w:val="24"/>
          </w:rPr>
          <w:t>.</w:t>
        </w:r>
      </w:ins>
    </w:p>
    <w:p w14:paraId="22117CD8" w14:textId="32849EBD" w:rsidR="00526C8D" w:rsidRDefault="00526C8D" w:rsidP="00526C8D">
      <w:pPr>
        <w:shd w:val="clear" w:color="auto" w:fill="FFFFFF"/>
        <w:spacing w:after="0" w:line="240" w:lineRule="auto"/>
        <w:ind w:left="1440"/>
        <w:rPr>
          <w:rFonts w:ascii="Arial" w:eastAsia="Times New Roman" w:hAnsi="Arial" w:cs="Arial"/>
          <w:color w:val="202124"/>
          <w:sz w:val="24"/>
          <w:szCs w:val="24"/>
        </w:rPr>
      </w:pPr>
      <w:r w:rsidRPr="00526C8D">
        <w:rPr>
          <w:rFonts w:ascii="Arial" w:eastAsia="Times New Roman" w:hAnsi="Arial" w:cs="Arial"/>
          <w:color w:val="202124"/>
          <w:sz w:val="24"/>
          <w:szCs w:val="24"/>
        </w:rPr>
        <w:t xml:space="preserve">Anything objective sticks to the facts, but anything subjective has </w:t>
      </w:r>
      <w:r>
        <w:rPr>
          <w:rFonts w:ascii="Arial" w:eastAsia="Times New Roman" w:hAnsi="Arial" w:cs="Arial"/>
          <w:color w:val="202124"/>
          <w:sz w:val="24"/>
          <w:szCs w:val="24"/>
        </w:rPr>
        <w:t>feeling</w:t>
      </w:r>
      <w:ins w:id="357" w:author="Dina Amr" w:date="2020-12-09T14:08:00Z">
        <w:r w:rsidR="004A60A1">
          <w:rPr>
            <w:rFonts w:ascii="Arial" w:eastAsia="Times New Roman" w:hAnsi="Arial" w:cs="Arial"/>
            <w:color w:val="202124"/>
            <w:sz w:val="24"/>
            <w:szCs w:val="24"/>
          </w:rPr>
          <w:t>s</w:t>
        </w:r>
      </w:ins>
      <w:r>
        <w:rPr>
          <w:rFonts w:ascii="Arial" w:eastAsia="Times New Roman" w:hAnsi="Arial" w:cs="Arial"/>
          <w:color w:val="202124"/>
          <w:sz w:val="24"/>
          <w:szCs w:val="24"/>
        </w:rPr>
        <w:t>.</w:t>
      </w:r>
    </w:p>
    <w:p w14:paraId="13EF4117"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5CA0C1EE"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 xml:space="preserve">For example </w:t>
      </w:r>
    </w:p>
    <w:p w14:paraId="1E3CB89B"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1A82D06D"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The package is nice.</w:t>
      </w:r>
    </w:p>
    <w:p w14:paraId="2782AF54"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5B8CF92A"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The package is red.</w:t>
      </w:r>
    </w:p>
    <w:p w14:paraId="4A3F9D52"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05831D32" w14:textId="24CA8FA7" w:rsidR="00526C8D" w:rsidRDefault="00526C8D" w:rsidP="00526C8D">
      <w:pPr>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 xml:space="preserve">Here people would say that sentiment is positive for the first one and neutral for the second </w:t>
      </w:r>
      <w:ins w:id="358" w:author="Dina Amr" w:date="2020-12-09T14:09:00Z">
        <w:r w:rsidR="004A60A1">
          <w:rPr>
            <w:rFonts w:ascii="Arial" w:eastAsia="Times New Roman" w:hAnsi="Arial" w:cs="Arial"/>
            <w:color w:val="202124"/>
            <w:sz w:val="24"/>
            <w:szCs w:val="24"/>
          </w:rPr>
          <w:t>b</w:t>
        </w:r>
      </w:ins>
      <w:del w:id="359" w:author="Dina Amr" w:date="2020-12-09T14:09:00Z">
        <w:r w:rsidDel="004A60A1">
          <w:rPr>
            <w:rFonts w:ascii="Arial" w:eastAsia="Times New Roman" w:hAnsi="Arial" w:cs="Arial"/>
            <w:color w:val="202124"/>
            <w:sz w:val="24"/>
            <w:szCs w:val="24"/>
          </w:rPr>
          <w:delText>B</w:delText>
        </w:r>
      </w:del>
      <w:r>
        <w:rPr>
          <w:rFonts w:ascii="Arial" w:eastAsia="Times New Roman" w:hAnsi="Arial" w:cs="Arial"/>
          <w:color w:val="202124"/>
          <w:sz w:val="24"/>
          <w:szCs w:val="24"/>
        </w:rPr>
        <w:t xml:space="preserve">ut all </w:t>
      </w:r>
      <w:proofErr w:type="gramStart"/>
      <w:r>
        <w:rPr>
          <w:rFonts w:ascii="Arial" w:eastAsia="Times New Roman" w:hAnsi="Arial" w:cs="Arial"/>
          <w:color w:val="202124"/>
          <w:sz w:val="24"/>
          <w:szCs w:val="24"/>
        </w:rPr>
        <w:t>predicates(</w:t>
      </w:r>
      <w:proofErr w:type="gramEnd"/>
      <w:r w:rsidRPr="00526C8D">
        <w:rPr>
          <w:rFonts w:ascii="Arial" w:hAnsi="Arial" w:cs="Arial"/>
          <w:sz w:val="24"/>
          <w:szCs w:val="24"/>
        </w:rPr>
        <w:t>adjectives, verbs, and some nouns</w:t>
      </w:r>
      <w:r w:rsidRPr="00526C8D">
        <w:rPr>
          <w:rFonts w:ascii="Arial" w:eastAsia="Times New Roman" w:hAnsi="Arial" w:cs="Arial"/>
          <w:sz w:val="24"/>
          <w:szCs w:val="24"/>
        </w:rPr>
        <w:t>)</w:t>
      </w:r>
      <w:r>
        <w:rPr>
          <w:rFonts w:ascii="Arial" w:eastAsia="Times New Roman" w:hAnsi="Arial" w:cs="Arial"/>
          <w:color w:val="202124"/>
          <w:sz w:val="24"/>
          <w:szCs w:val="24"/>
        </w:rPr>
        <w:t xml:space="preserve"> should not be treated the same with respect to how they create sentiment. Here nice is more subjective than red.</w:t>
      </w:r>
    </w:p>
    <w:p w14:paraId="1203C8CE" w14:textId="77777777" w:rsidR="00526C8D" w:rsidRDefault="00526C8D" w:rsidP="00526C8D">
      <w:pPr>
        <w:shd w:val="clear" w:color="auto" w:fill="FFFFFF"/>
        <w:spacing w:after="0" w:line="240" w:lineRule="auto"/>
        <w:ind w:left="1440"/>
        <w:rPr>
          <w:rFonts w:ascii="Arial" w:eastAsia="Times New Roman" w:hAnsi="Arial" w:cs="Arial"/>
          <w:color w:val="202124"/>
          <w:sz w:val="24"/>
          <w:szCs w:val="24"/>
        </w:rPr>
      </w:pPr>
    </w:p>
    <w:p w14:paraId="363B3ECF" w14:textId="648885F2" w:rsidR="00526C8D" w:rsidRDefault="00526C8D" w:rsidP="00526C8D">
      <w:pPr>
        <w:shd w:val="clear" w:color="auto" w:fill="FFFFFF"/>
        <w:spacing w:after="0" w:line="240" w:lineRule="auto"/>
        <w:ind w:left="1440"/>
        <w:rPr>
          <w:ins w:id="360" w:author="Ahmed Magdy" w:date="2021-03-15T17:29:00Z"/>
          <w:rFonts w:ascii="Arial" w:eastAsia="Times New Roman" w:hAnsi="Arial" w:cs="Arial"/>
          <w:color w:val="202124"/>
          <w:sz w:val="24"/>
          <w:szCs w:val="24"/>
        </w:rPr>
      </w:pPr>
    </w:p>
    <w:p w14:paraId="64877545" w14:textId="77777777" w:rsidR="00336637" w:rsidRDefault="00336637" w:rsidP="00526C8D">
      <w:pPr>
        <w:shd w:val="clear" w:color="auto" w:fill="FFFFFF"/>
        <w:spacing w:after="0" w:line="240" w:lineRule="auto"/>
        <w:ind w:left="1440"/>
        <w:rPr>
          <w:rFonts w:ascii="Arial" w:eastAsia="Times New Roman" w:hAnsi="Arial" w:cs="Arial"/>
          <w:color w:val="202124"/>
          <w:sz w:val="24"/>
          <w:szCs w:val="24"/>
        </w:rPr>
      </w:pPr>
    </w:p>
    <w:p w14:paraId="19E558FA" w14:textId="77777777" w:rsidR="00526C8D" w:rsidRPr="00C44052" w:rsidRDefault="00526C8D" w:rsidP="00526C8D">
      <w:pPr>
        <w:pStyle w:val="ListParagraph"/>
        <w:numPr>
          <w:ilvl w:val="1"/>
          <w:numId w:val="32"/>
        </w:numPr>
        <w:shd w:val="clear" w:color="auto" w:fill="FFFFFF"/>
        <w:spacing w:after="0" w:line="240" w:lineRule="auto"/>
        <w:rPr>
          <w:rFonts w:ascii="Arial" w:eastAsia="Times New Roman" w:hAnsi="Arial" w:cs="Arial"/>
          <w:b/>
          <w:bCs/>
          <w:color w:val="000000" w:themeColor="text1"/>
          <w:sz w:val="24"/>
          <w:szCs w:val="24"/>
        </w:rPr>
      </w:pPr>
      <w:r w:rsidRPr="00C44052">
        <w:rPr>
          <w:rFonts w:ascii="Arial" w:eastAsia="Times New Roman" w:hAnsi="Arial" w:cs="Arial"/>
          <w:b/>
          <w:bCs/>
          <w:color w:val="000000" w:themeColor="text1"/>
          <w:sz w:val="24"/>
          <w:szCs w:val="24"/>
        </w:rPr>
        <w:lastRenderedPageBreak/>
        <w:t>Context and polarity</w:t>
      </w:r>
    </w:p>
    <w:p w14:paraId="0E933721" w14:textId="77777777" w:rsidR="00526C8D" w:rsidRDefault="00526C8D" w:rsidP="00526C8D">
      <w:pPr>
        <w:pStyle w:val="ListParagraph"/>
        <w:shd w:val="clear" w:color="auto" w:fill="FFFFFF"/>
        <w:spacing w:after="0" w:line="240" w:lineRule="auto"/>
        <w:ind w:left="1440"/>
        <w:rPr>
          <w:rFonts w:ascii="Arial" w:eastAsia="Times New Roman" w:hAnsi="Arial" w:cs="Arial"/>
          <w:b/>
          <w:bCs/>
          <w:color w:val="202124"/>
          <w:sz w:val="24"/>
          <w:szCs w:val="24"/>
        </w:rPr>
      </w:pPr>
    </w:p>
    <w:p w14:paraId="40B6AB54" w14:textId="77777777" w:rsidR="00526C8D" w:rsidRDefault="00526C8D" w:rsidP="00526C8D">
      <w:pPr>
        <w:pStyle w:val="ListParagraph"/>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Analyzing s</w:t>
      </w:r>
      <w:r w:rsidR="00AF53C9">
        <w:rPr>
          <w:rFonts w:ascii="Arial" w:eastAsia="Times New Roman" w:hAnsi="Arial" w:cs="Arial"/>
          <w:color w:val="202124"/>
          <w:sz w:val="24"/>
          <w:szCs w:val="24"/>
        </w:rPr>
        <w:t xml:space="preserve">entiment without context is </w:t>
      </w:r>
      <w:r>
        <w:rPr>
          <w:rFonts w:ascii="Arial" w:eastAsia="Times New Roman" w:hAnsi="Arial" w:cs="Arial"/>
          <w:color w:val="202124"/>
          <w:sz w:val="24"/>
          <w:szCs w:val="24"/>
        </w:rPr>
        <w:t>pretty difficult</w:t>
      </w:r>
      <w:r w:rsidR="00AF53C9">
        <w:rPr>
          <w:rFonts w:ascii="Arial" w:eastAsia="Times New Roman" w:hAnsi="Arial" w:cs="Arial"/>
          <w:color w:val="202124"/>
          <w:sz w:val="24"/>
          <w:szCs w:val="24"/>
        </w:rPr>
        <w:t xml:space="preserve"> as machine cannot learn about contexts if they are not mentioned explicitly.</w:t>
      </w:r>
    </w:p>
    <w:p w14:paraId="3AD79427" w14:textId="77777777" w:rsidR="00AF53C9" w:rsidRDefault="00AF53C9" w:rsidP="00526C8D">
      <w:pPr>
        <w:pStyle w:val="ListParagraph"/>
        <w:shd w:val="clear" w:color="auto" w:fill="FFFFFF"/>
        <w:spacing w:after="0" w:line="240" w:lineRule="auto"/>
        <w:ind w:left="1440"/>
        <w:rPr>
          <w:rFonts w:ascii="Arial" w:eastAsia="Times New Roman" w:hAnsi="Arial" w:cs="Arial"/>
          <w:color w:val="202124"/>
          <w:sz w:val="24"/>
          <w:szCs w:val="24"/>
        </w:rPr>
      </w:pPr>
    </w:p>
    <w:p w14:paraId="7B5B5F73" w14:textId="77777777" w:rsidR="00AF53C9" w:rsidRDefault="00AF53C9" w:rsidP="00AF53C9">
      <w:pPr>
        <w:pStyle w:val="ListParagraph"/>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One of the problems that arise from context is the change in polarity.</w:t>
      </w:r>
    </w:p>
    <w:p w14:paraId="7B69C352" w14:textId="77777777" w:rsidR="00AF53C9" w:rsidRDefault="00AF53C9" w:rsidP="00AF53C9">
      <w:pPr>
        <w:pStyle w:val="ListParagraph"/>
        <w:shd w:val="clear" w:color="auto" w:fill="FFFFFF"/>
        <w:spacing w:after="0" w:line="240" w:lineRule="auto"/>
        <w:ind w:left="1440"/>
        <w:rPr>
          <w:rFonts w:ascii="Arial" w:eastAsia="Times New Roman" w:hAnsi="Arial" w:cs="Arial"/>
          <w:color w:val="202124"/>
          <w:sz w:val="24"/>
          <w:szCs w:val="24"/>
        </w:rPr>
      </w:pPr>
    </w:p>
    <w:p w14:paraId="23772D6E" w14:textId="77777777" w:rsidR="00AF53C9" w:rsidRPr="00D1160B" w:rsidRDefault="00AF53C9" w:rsidP="00AF53C9">
      <w:pPr>
        <w:pStyle w:val="ListParagraph"/>
        <w:shd w:val="clear" w:color="auto" w:fill="FFFFFF"/>
        <w:spacing w:after="0" w:line="240" w:lineRule="auto"/>
        <w:ind w:left="1440"/>
        <w:rPr>
          <w:rFonts w:ascii="Arial" w:eastAsia="Times New Roman" w:hAnsi="Arial" w:cs="Arial"/>
          <w:b/>
          <w:bCs/>
          <w:sz w:val="24"/>
          <w:szCs w:val="24"/>
        </w:rPr>
      </w:pPr>
      <w:r w:rsidRPr="00D1160B">
        <w:rPr>
          <w:rFonts w:ascii="Arial" w:eastAsia="Times New Roman" w:hAnsi="Arial" w:cs="Arial"/>
          <w:b/>
          <w:bCs/>
          <w:sz w:val="24"/>
          <w:szCs w:val="24"/>
        </w:rPr>
        <w:t>Everything of it.</w:t>
      </w:r>
    </w:p>
    <w:p w14:paraId="2E16AC8E" w14:textId="77777777" w:rsidR="00AF53C9" w:rsidRDefault="00AF53C9" w:rsidP="00AF53C9">
      <w:pPr>
        <w:pStyle w:val="ListParagraph"/>
        <w:shd w:val="clear" w:color="auto" w:fill="FFFFFF"/>
        <w:spacing w:after="0" w:line="240" w:lineRule="auto"/>
        <w:ind w:left="1440"/>
        <w:rPr>
          <w:rFonts w:ascii="Arial" w:eastAsia="Times New Roman" w:hAnsi="Arial" w:cs="Arial"/>
          <w:color w:val="202124"/>
          <w:sz w:val="24"/>
          <w:szCs w:val="24"/>
        </w:rPr>
      </w:pPr>
    </w:p>
    <w:p w14:paraId="36E68406" w14:textId="77777777" w:rsidR="00AF53C9" w:rsidRPr="00D1160B" w:rsidRDefault="00AF53C9" w:rsidP="00AF53C9">
      <w:pPr>
        <w:pStyle w:val="ListParagraph"/>
        <w:shd w:val="clear" w:color="auto" w:fill="FFFFFF"/>
        <w:spacing w:after="0" w:line="240" w:lineRule="auto"/>
        <w:ind w:left="1440"/>
        <w:rPr>
          <w:rFonts w:ascii="Arial" w:eastAsia="Times New Roman" w:hAnsi="Arial" w:cs="Arial"/>
          <w:b/>
          <w:bCs/>
          <w:i/>
          <w:iCs/>
          <w:sz w:val="24"/>
          <w:szCs w:val="24"/>
        </w:rPr>
      </w:pPr>
      <w:r w:rsidRPr="00D1160B">
        <w:rPr>
          <w:rFonts w:ascii="Arial" w:eastAsia="Times New Roman" w:hAnsi="Arial" w:cs="Arial"/>
          <w:b/>
          <w:bCs/>
          <w:i/>
          <w:iCs/>
          <w:sz w:val="24"/>
          <w:szCs w:val="24"/>
        </w:rPr>
        <w:t>Absolutely nothing!</w:t>
      </w:r>
    </w:p>
    <w:p w14:paraId="4463BC1C" w14:textId="77777777" w:rsidR="00AF53C9" w:rsidRDefault="00AF53C9" w:rsidP="00AF53C9">
      <w:pPr>
        <w:pStyle w:val="ListParagraph"/>
        <w:shd w:val="clear" w:color="auto" w:fill="FFFFFF"/>
        <w:spacing w:after="0" w:line="240" w:lineRule="auto"/>
        <w:ind w:left="1440"/>
        <w:rPr>
          <w:rFonts w:ascii="Arial" w:eastAsia="Times New Roman" w:hAnsi="Arial" w:cs="Arial"/>
          <w:b/>
          <w:bCs/>
          <w:color w:val="202124"/>
          <w:sz w:val="24"/>
          <w:szCs w:val="24"/>
        </w:rPr>
      </w:pPr>
    </w:p>
    <w:p w14:paraId="41346785" w14:textId="77777777" w:rsidR="00AF53C9" w:rsidRDefault="00AF53C9" w:rsidP="00D1160B">
      <w:pPr>
        <w:pStyle w:val="ListParagraph"/>
        <w:shd w:val="clear" w:color="auto" w:fill="FFFFFF"/>
        <w:spacing w:after="0" w:line="240" w:lineRule="auto"/>
        <w:ind w:left="1440"/>
        <w:rPr>
          <w:rFonts w:ascii="Arial" w:eastAsia="Times New Roman" w:hAnsi="Arial" w:cs="Arial"/>
          <w:color w:val="202124"/>
          <w:sz w:val="24"/>
          <w:szCs w:val="24"/>
        </w:rPr>
      </w:pPr>
      <w:r>
        <w:rPr>
          <w:rFonts w:ascii="Arial" w:eastAsia="Times New Roman" w:hAnsi="Arial" w:cs="Arial"/>
          <w:color w:val="202124"/>
          <w:sz w:val="24"/>
          <w:szCs w:val="24"/>
        </w:rPr>
        <w:t xml:space="preserve">Those two </w:t>
      </w:r>
      <w:r w:rsidR="00D1160B">
        <w:rPr>
          <w:rFonts w:ascii="Arial" w:eastAsia="Times New Roman" w:hAnsi="Arial" w:cs="Arial"/>
          <w:color w:val="202124"/>
          <w:sz w:val="24"/>
          <w:szCs w:val="24"/>
        </w:rPr>
        <w:t>answers</w:t>
      </w:r>
      <w:r>
        <w:rPr>
          <w:rFonts w:ascii="Arial" w:eastAsia="Times New Roman" w:hAnsi="Arial" w:cs="Arial"/>
          <w:color w:val="202124"/>
          <w:sz w:val="24"/>
          <w:szCs w:val="24"/>
        </w:rPr>
        <w:t xml:space="preserve"> can carry different meaning depends on the question</w:t>
      </w:r>
    </w:p>
    <w:p w14:paraId="127441FF" w14:textId="77777777" w:rsidR="00AF53C9" w:rsidRDefault="00AF53C9" w:rsidP="00AF53C9">
      <w:pPr>
        <w:pStyle w:val="ListParagraph"/>
        <w:shd w:val="clear" w:color="auto" w:fill="FFFFFF"/>
        <w:spacing w:after="0" w:line="240" w:lineRule="auto"/>
        <w:ind w:left="1440"/>
        <w:rPr>
          <w:rFonts w:ascii="Arial" w:eastAsia="Times New Roman" w:hAnsi="Arial" w:cs="Arial"/>
          <w:color w:val="202124"/>
          <w:sz w:val="24"/>
          <w:szCs w:val="24"/>
        </w:rPr>
      </w:pPr>
    </w:p>
    <w:p w14:paraId="11147D9A" w14:textId="77777777" w:rsidR="00AF53C9" w:rsidRDefault="00AF53C9" w:rsidP="00AF53C9">
      <w:pPr>
        <w:shd w:val="clear" w:color="auto" w:fill="FFFFFF"/>
        <w:spacing w:after="0" w:line="240" w:lineRule="auto"/>
        <w:rPr>
          <w:rFonts w:ascii="Arial" w:eastAsia="Times New Roman" w:hAnsi="Arial" w:cs="Arial"/>
          <w:b/>
          <w:bCs/>
          <w:color w:val="202124"/>
          <w:sz w:val="24"/>
          <w:szCs w:val="24"/>
        </w:rPr>
      </w:pPr>
      <w:r>
        <w:rPr>
          <w:rFonts w:ascii="Arial" w:eastAsia="Times New Roman" w:hAnsi="Arial" w:cs="Arial"/>
          <w:color w:val="202124"/>
          <w:sz w:val="24"/>
          <w:szCs w:val="24"/>
        </w:rPr>
        <w:tab/>
      </w:r>
      <w:r>
        <w:rPr>
          <w:rFonts w:ascii="Arial" w:eastAsia="Times New Roman" w:hAnsi="Arial" w:cs="Arial"/>
          <w:color w:val="202124"/>
          <w:sz w:val="24"/>
          <w:szCs w:val="24"/>
        </w:rPr>
        <w:tab/>
        <w:t xml:space="preserve">Let us say: </w:t>
      </w:r>
      <w:r w:rsidRPr="00AF53C9">
        <w:rPr>
          <w:rFonts w:ascii="Arial" w:eastAsia="Times New Roman" w:hAnsi="Arial" w:cs="Arial"/>
          <w:b/>
          <w:bCs/>
          <w:color w:val="202124"/>
          <w:sz w:val="24"/>
          <w:szCs w:val="24"/>
        </w:rPr>
        <w:t>what did you like about the event?</w:t>
      </w:r>
    </w:p>
    <w:p w14:paraId="5428F784" w14:textId="77777777" w:rsidR="00336637" w:rsidRDefault="00AF53C9" w:rsidP="00AF53C9">
      <w:pPr>
        <w:shd w:val="clear" w:color="auto" w:fill="FFFFFF"/>
        <w:spacing w:after="0" w:line="240" w:lineRule="auto"/>
        <w:rPr>
          <w:ins w:id="361" w:author="Ahmed Magdy" w:date="2021-03-15T17:29:00Z"/>
          <w:rFonts w:ascii="Arial" w:eastAsia="Times New Roman" w:hAnsi="Arial" w:cs="Arial"/>
          <w:color w:val="202124"/>
          <w:sz w:val="24"/>
          <w:szCs w:val="24"/>
        </w:rPr>
      </w:pPr>
      <w:r w:rsidRPr="00AF53C9">
        <w:rPr>
          <w:rFonts w:ascii="Arial" w:eastAsia="Times New Roman" w:hAnsi="Arial" w:cs="Arial"/>
          <w:color w:val="202124"/>
          <w:sz w:val="24"/>
          <w:szCs w:val="24"/>
        </w:rPr>
        <w:tab/>
      </w:r>
      <w:r w:rsidRPr="00AF53C9">
        <w:rPr>
          <w:rFonts w:ascii="Arial" w:eastAsia="Times New Roman" w:hAnsi="Arial" w:cs="Arial"/>
          <w:color w:val="202124"/>
          <w:sz w:val="24"/>
          <w:szCs w:val="24"/>
        </w:rPr>
        <w:tab/>
        <w:t xml:space="preserve">Here the first </w:t>
      </w:r>
      <w:r>
        <w:rPr>
          <w:rFonts w:ascii="Arial" w:eastAsia="Times New Roman" w:hAnsi="Arial" w:cs="Arial"/>
          <w:color w:val="202124"/>
          <w:sz w:val="24"/>
          <w:szCs w:val="24"/>
        </w:rPr>
        <w:t>answer would be positive</w:t>
      </w:r>
      <w:ins w:id="362" w:author="Dina Amr" w:date="2020-12-09T14:10:00Z">
        <w:r w:rsidR="00E05FB5">
          <w:rPr>
            <w:rFonts w:ascii="Arial" w:eastAsia="Times New Roman" w:hAnsi="Arial" w:cs="Arial"/>
            <w:color w:val="202124"/>
            <w:sz w:val="24"/>
            <w:szCs w:val="24"/>
          </w:rPr>
          <w:t>,</w:t>
        </w:r>
      </w:ins>
      <w:r>
        <w:rPr>
          <w:rFonts w:ascii="Arial" w:eastAsia="Times New Roman" w:hAnsi="Arial" w:cs="Arial"/>
          <w:color w:val="202124"/>
          <w:sz w:val="24"/>
          <w:szCs w:val="24"/>
        </w:rPr>
        <w:t xml:space="preserve"> and the second would be</w:t>
      </w:r>
    </w:p>
    <w:p w14:paraId="5A2325A1" w14:textId="35443821" w:rsidR="00AF53C9" w:rsidRDefault="00336637" w:rsidP="00AF53C9">
      <w:pPr>
        <w:shd w:val="clear" w:color="auto" w:fill="FFFFFF"/>
        <w:spacing w:after="0" w:line="240" w:lineRule="auto"/>
        <w:rPr>
          <w:rFonts w:ascii="Arial" w:eastAsia="Times New Roman" w:hAnsi="Arial" w:cs="Arial"/>
          <w:color w:val="202124"/>
          <w:sz w:val="24"/>
          <w:szCs w:val="24"/>
        </w:rPr>
      </w:pPr>
      <w:ins w:id="363" w:author="Ahmed Magdy" w:date="2021-03-15T17:29:00Z">
        <w:r>
          <w:rPr>
            <w:rFonts w:ascii="Arial" w:eastAsia="Times New Roman" w:hAnsi="Arial" w:cs="Arial"/>
            <w:color w:val="202124"/>
            <w:sz w:val="24"/>
            <w:szCs w:val="24"/>
          </w:rPr>
          <w:t xml:space="preserve">                      </w:t>
        </w:r>
      </w:ins>
      <w:ins w:id="364" w:author="Dina Amr" w:date="2020-12-09T14:11:00Z">
        <w:del w:id="365" w:author="Ahmed Magdy" w:date="2021-03-15T17:29:00Z">
          <w:r w:rsidR="00005817" w:rsidDel="00336637">
            <w:rPr>
              <w:rFonts w:ascii="Arial" w:eastAsia="Times New Roman" w:hAnsi="Arial" w:cs="Arial"/>
              <w:color w:val="202124"/>
              <w:sz w:val="24"/>
              <w:szCs w:val="24"/>
            </w:rPr>
            <w:delText xml:space="preserve"> </w:delText>
          </w:r>
        </w:del>
      </w:ins>
      <w:del w:id="366" w:author="Dina Amr" w:date="2020-12-09T14:11:00Z">
        <w:r w:rsidR="00AF53C9" w:rsidDel="00005817">
          <w:rPr>
            <w:rFonts w:ascii="Arial" w:eastAsia="Times New Roman" w:hAnsi="Arial" w:cs="Arial"/>
            <w:color w:val="202124"/>
            <w:sz w:val="24"/>
            <w:szCs w:val="24"/>
          </w:rPr>
          <w:delText xml:space="preserve"> </w:delText>
        </w:r>
      </w:del>
      <w:r w:rsidR="00AF53C9">
        <w:rPr>
          <w:rFonts w:ascii="Arial" w:eastAsia="Times New Roman" w:hAnsi="Arial" w:cs="Arial"/>
          <w:color w:val="202124"/>
          <w:sz w:val="24"/>
          <w:szCs w:val="24"/>
        </w:rPr>
        <w:t>negative</w:t>
      </w:r>
      <w:r w:rsidR="008F0314">
        <w:rPr>
          <w:rFonts w:ascii="Arial" w:eastAsia="Times New Roman" w:hAnsi="Arial" w:cs="Arial"/>
          <w:color w:val="202124"/>
          <w:sz w:val="24"/>
          <w:szCs w:val="24"/>
        </w:rPr>
        <w:t>.</w:t>
      </w:r>
    </w:p>
    <w:p w14:paraId="11678388" w14:textId="77777777" w:rsidR="00AF53C9" w:rsidRDefault="00AF53C9" w:rsidP="00AF53C9">
      <w:pPr>
        <w:shd w:val="clear" w:color="auto" w:fill="FFFFFF"/>
        <w:spacing w:after="0" w:line="240" w:lineRule="auto"/>
        <w:rPr>
          <w:rFonts w:ascii="Arial" w:eastAsia="Times New Roman" w:hAnsi="Arial" w:cs="Arial"/>
          <w:color w:val="202124"/>
          <w:sz w:val="24"/>
          <w:szCs w:val="24"/>
        </w:rPr>
      </w:pPr>
    </w:p>
    <w:p w14:paraId="4B2DBD6A" w14:textId="77777777" w:rsidR="00AF53C9" w:rsidRDefault="00AF53C9" w:rsidP="00AF53C9">
      <w:pPr>
        <w:shd w:val="clear" w:color="auto" w:fill="FFFFFF"/>
        <w:spacing w:after="0" w:line="240" w:lineRule="auto"/>
        <w:rPr>
          <w:rFonts w:ascii="Arial" w:eastAsia="Times New Roman" w:hAnsi="Arial" w:cs="Arial"/>
          <w:b/>
          <w:bCs/>
          <w:color w:val="202124"/>
          <w:sz w:val="24"/>
          <w:szCs w:val="24"/>
        </w:rPr>
      </w:pPr>
      <w:r>
        <w:rPr>
          <w:rFonts w:ascii="Arial" w:eastAsia="Times New Roman" w:hAnsi="Arial" w:cs="Arial"/>
          <w:color w:val="202124"/>
          <w:sz w:val="24"/>
          <w:szCs w:val="24"/>
        </w:rPr>
        <w:tab/>
      </w:r>
      <w:r>
        <w:rPr>
          <w:rFonts w:ascii="Arial" w:eastAsia="Times New Roman" w:hAnsi="Arial" w:cs="Arial"/>
          <w:color w:val="202124"/>
          <w:sz w:val="24"/>
          <w:szCs w:val="24"/>
        </w:rPr>
        <w:tab/>
        <w:t xml:space="preserve">But what if the question was: </w:t>
      </w:r>
      <w:r w:rsidRPr="00AF53C9">
        <w:rPr>
          <w:rFonts w:ascii="Arial" w:eastAsia="Times New Roman" w:hAnsi="Arial" w:cs="Arial"/>
          <w:b/>
          <w:bCs/>
          <w:color w:val="202124"/>
          <w:sz w:val="24"/>
          <w:szCs w:val="24"/>
        </w:rPr>
        <w:t>what did you dislike about the event?</w:t>
      </w:r>
    </w:p>
    <w:p w14:paraId="34C87083" w14:textId="45DC5FAF" w:rsidR="00AF53C9" w:rsidRDefault="00AF53C9" w:rsidP="00AF53C9">
      <w:pPr>
        <w:shd w:val="clear" w:color="auto" w:fill="FFFFFF"/>
        <w:spacing w:after="0" w:line="240" w:lineRule="auto"/>
        <w:rPr>
          <w:rFonts w:ascii="Arial" w:eastAsia="Times New Roman" w:hAnsi="Arial" w:cs="Arial"/>
          <w:color w:val="202124"/>
          <w:sz w:val="24"/>
          <w:szCs w:val="24"/>
        </w:rPr>
      </w:pPr>
      <w:r w:rsidRPr="00AF53C9">
        <w:rPr>
          <w:rFonts w:ascii="Arial" w:eastAsia="Times New Roman" w:hAnsi="Arial" w:cs="Arial"/>
          <w:color w:val="202124"/>
          <w:sz w:val="24"/>
          <w:szCs w:val="24"/>
        </w:rPr>
        <w:tab/>
      </w:r>
      <w:r w:rsidRPr="00AF53C9">
        <w:rPr>
          <w:rFonts w:ascii="Arial" w:eastAsia="Times New Roman" w:hAnsi="Arial" w:cs="Arial"/>
          <w:color w:val="202124"/>
          <w:sz w:val="24"/>
          <w:szCs w:val="24"/>
        </w:rPr>
        <w:tab/>
        <w:t>Here the first answer would be negative</w:t>
      </w:r>
      <w:ins w:id="367" w:author="Dina Amr" w:date="2020-12-09T14:10:00Z">
        <w:r w:rsidR="00E05FB5">
          <w:rPr>
            <w:rFonts w:ascii="Arial" w:eastAsia="Times New Roman" w:hAnsi="Arial" w:cs="Arial"/>
            <w:color w:val="202124"/>
            <w:sz w:val="24"/>
            <w:szCs w:val="24"/>
          </w:rPr>
          <w:t>,</w:t>
        </w:r>
      </w:ins>
      <w:r w:rsidRPr="00AF53C9">
        <w:rPr>
          <w:rFonts w:ascii="Arial" w:eastAsia="Times New Roman" w:hAnsi="Arial" w:cs="Arial"/>
          <w:color w:val="202124"/>
          <w:sz w:val="24"/>
          <w:szCs w:val="24"/>
        </w:rPr>
        <w:t xml:space="preserve"> b</w:t>
      </w:r>
      <w:r>
        <w:rPr>
          <w:rFonts w:ascii="Arial" w:eastAsia="Times New Roman" w:hAnsi="Arial" w:cs="Arial"/>
          <w:color w:val="202124"/>
          <w:sz w:val="24"/>
          <w:szCs w:val="24"/>
        </w:rPr>
        <w:t>ut the second would be positive</w:t>
      </w:r>
      <w:r w:rsidR="008F0314">
        <w:rPr>
          <w:rFonts w:ascii="Arial" w:eastAsia="Times New Roman" w:hAnsi="Arial" w:cs="Arial"/>
          <w:color w:val="202124"/>
          <w:sz w:val="24"/>
          <w:szCs w:val="24"/>
        </w:rPr>
        <w:t>.</w:t>
      </w:r>
    </w:p>
    <w:p w14:paraId="089125BD" w14:textId="77777777" w:rsidR="00AF53C9" w:rsidRDefault="00AF53C9" w:rsidP="00AF53C9">
      <w:pPr>
        <w:shd w:val="clear" w:color="auto" w:fill="FFFFFF"/>
        <w:spacing w:after="0" w:line="240" w:lineRule="auto"/>
        <w:rPr>
          <w:rFonts w:ascii="Arial" w:eastAsia="Times New Roman" w:hAnsi="Arial" w:cs="Arial"/>
          <w:color w:val="202124"/>
          <w:sz w:val="24"/>
          <w:szCs w:val="24"/>
        </w:rPr>
      </w:pPr>
      <w:r>
        <w:rPr>
          <w:rFonts w:ascii="Arial" w:eastAsia="Times New Roman" w:hAnsi="Arial" w:cs="Arial"/>
          <w:color w:val="202124"/>
          <w:sz w:val="24"/>
          <w:szCs w:val="24"/>
        </w:rPr>
        <w:tab/>
      </w:r>
      <w:r>
        <w:rPr>
          <w:rFonts w:ascii="Arial" w:eastAsia="Times New Roman" w:hAnsi="Arial" w:cs="Arial"/>
          <w:color w:val="202124"/>
          <w:sz w:val="24"/>
          <w:szCs w:val="24"/>
        </w:rPr>
        <w:tab/>
        <w:t xml:space="preserve">The negative in the question will change the </w:t>
      </w:r>
      <w:r w:rsidR="008F0314">
        <w:rPr>
          <w:rFonts w:ascii="Arial" w:eastAsia="Times New Roman" w:hAnsi="Arial" w:cs="Arial"/>
          <w:color w:val="202124"/>
          <w:sz w:val="24"/>
          <w:szCs w:val="24"/>
        </w:rPr>
        <w:t>analysis.</w:t>
      </w:r>
    </w:p>
    <w:p w14:paraId="43617676" w14:textId="77777777" w:rsidR="008F0314" w:rsidRDefault="008F0314" w:rsidP="00AF53C9">
      <w:pPr>
        <w:shd w:val="clear" w:color="auto" w:fill="FFFFFF"/>
        <w:spacing w:after="0" w:line="240" w:lineRule="auto"/>
        <w:rPr>
          <w:rFonts w:ascii="Arial" w:eastAsia="Times New Roman" w:hAnsi="Arial" w:cs="Arial"/>
          <w:color w:val="202124"/>
          <w:sz w:val="24"/>
          <w:szCs w:val="24"/>
        </w:rPr>
      </w:pPr>
    </w:p>
    <w:p w14:paraId="0D0A6C8E" w14:textId="77777777" w:rsidR="008F0314" w:rsidRDefault="008F0314" w:rsidP="00AF53C9">
      <w:pPr>
        <w:shd w:val="clear" w:color="auto" w:fill="FFFFFF"/>
        <w:spacing w:after="0" w:line="240" w:lineRule="auto"/>
        <w:rPr>
          <w:rFonts w:ascii="Arial" w:eastAsia="Times New Roman" w:hAnsi="Arial" w:cs="Arial"/>
          <w:color w:val="202124"/>
          <w:sz w:val="24"/>
          <w:szCs w:val="24"/>
        </w:rPr>
      </w:pPr>
    </w:p>
    <w:p w14:paraId="63F33556" w14:textId="77777777" w:rsidR="008F0314" w:rsidRPr="008F0314" w:rsidRDefault="008F0314" w:rsidP="008F0314">
      <w:pPr>
        <w:pStyle w:val="ListParagraph"/>
        <w:numPr>
          <w:ilvl w:val="1"/>
          <w:numId w:val="32"/>
        </w:numPr>
        <w:shd w:val="clear" w:color="auto" w:fill="FFFFFF"/>
        <w:spacing w:after="0" w:line="240" w:lineRule="auto"/>
        <w:rPr>
          <w:rFonts w:ascii="Arial" w:eastAsia="Times New Roman" w:hAnsi="Arial" w:cs="Arial"/>
          <w:b/>
          <w:bCs/>
          <w:color w:val="202124"/>
          <w:sz w:val="24"/>
          <w:szCs w:val="24"/>
        </w:rPr>
      </w:pPr>
      <w:r w:rsidRPr="008F0314">
        <w:rPr>
          <w:rFonts w:ascii="Arial" w:eastAsia="Times New Roman" w:hAnsi="Arial" w:cs="Arial"/>
          <w:b/>
          <w:bCs/>
          <w:color w:val="202124"/>
          <w:sz w:val="24"/>
          <w:szCs w:val="24"/>
        </w:rPr>
        <w:t>Irony and sarcasm</w:t>
      </w:r>
    </w:p>
    <w:p w14:paraId="04521576" w14:textId="77777777" w:rsidR="00AF53C9" w:rsidRDefault="00AF53C9" w:rsidP="008F0314">
      <w:pPr>
        <w:shd w:val="clear" w:color="auto" w:fill="FFFFFF"/>
        <w:spacing w:after="0" w:line="240" w:lineRule="auto"/>
        <w:ind w:left="1440"/>
        <w:rPr>
          <w:rFonts w:ascii="Arial" w:eastAsia="Times New Roman" w:hAnsi="Arial" w:cs="Arial"/>
          <w:color w:val="202124"/>
          <w:sz w:val="24"/>
          <w:szCs w:val="24"/>
        </w:rPr>
      </w:pPr>
    </w:p>
    <w:p w14:paraId="5C0E14F3" w14:textId="77777777" w:rsidR="008F0314" w:rsidRDefault="008F0314" w:rsidP="008F0314">
      <w:pPr>
        <w:shd w:val="clear" w:color="auto" w:fill="FFFFFF"/>
        <w:spacing w:after="0" w:line="240" w:lineRule="auto"/>
        <w:ind w:left="1440"/>
        <w:rPr>
          <w:rFonts w:ascii="Arial" w:eastAsia="Times New Roman" w:hAnsi="Arial" w:cs="Arial"/>
          <w:color w:val="202124"/>
          <w:sz w:val="24"/>
          <w:szCs w:val="24"/>
        </w:rPr>
      </w:pPr>
      <w:r w:rsidRPr="00D1160B">
        <w:rPr>
          <w:rFonts w:ascii="Arial" w:eastAsia="Times New Roman" w:hAnsi="Arial" w:cs="Arial"/>
          <w:color w:val="202124"/>
          <w:sz w:val="24"/>
          <w:szCs w:val="24"/>
        </w:rPr>
        <w:t>Sometimes people express their negative sentiments using positive words and vice versa, and that can be difficult for computers to detect without a prior understanding of the context of the situation</w:t>
      </w:r>
      <w:r w:rsidR="00D1160B">
        <w:rPr>
          <w:rFonts w:ascii="Arial" w:eastAsia="Times New Roman" w:hAnsi="Arial" w:cs="Arial"/>
          <w:color w:val="202124"/>
          <w:sz w:val="24"/>
          <w:szCs w:val="24"/>
        </w:rPr>
        <w:t>.</w:t>
      </w:r>
    </w:p>
    <w:p w14:paraId="23469A40" w14:textId="77777777" w:rsidR="00D1160B" w:rsidRPr="00D1160B" w:rsidRDefault="00D1160B" w:rsidP="008F0314">
      <w:pPr>
        <w:shd w:val="clear" w:color="auto" w:fill="FFFFFF"/>
        <w:spacing w:after="0" w:line="240" w:lineRule="auto"/>
        <w:ind w:left="1440"/>
        <w:rPr>
          <w:rFonts w:ascii="Arial" w:eastAsia="Times New Roman" w:hAnsi="Arial" w:cs="Arial"/>
          <w:color w:val="202124"/>
          <w:sz w:val="24"/>
          <w:szCs w:val="24"/>
        </w:rPr>
      </w:pPr>
    </w:p>
    <w:p w14:paraId="66985945" w14:textId="77777777" w:rsidR="00D1160B" w:rsidRDefault="00D1160B" w:rsidP="00D1160B">
      <w:pPr>
        <w:shd w:val="clear" w:color="auto" w:fill="FFFFFF"/>
        <w:spacing w:after="0" w:line="240" w:lineRule="auto"/>
        <w:ind w:left="1440"/>
        <w:rPr>
          <w:rFonts w:ascii="Arial" w:eastAsia="Times New Roman" w:hAnsi="Arial" w:cs="Arial"/>
          <w:color w:val="202124"/>
          <w:sz w:val="24"/>
          <w:szCs w:val="24"/>
        </w:rPr>
      </w:pPr>
      <w:r w:rsidRPr="00D1160B">
        <w:rPr>
          <w:rFonts w:ascii="Arial" w:eastAsia="Times New Roman" w:hAnsi="Arial" w:cs="Arial"/>
          <w:color w:val="202124"/>
          <w:sz w:val="24"/>
          <w:szCs w:val="24"/>
        </w:rPr>
        <w:t>Imagine someone saying</w:t>
      </w:r>
    </w:p>
    <w:p w14:paraId="7DA5ABF7" w14:textId="77777777" w:rsidR="008F0314" w:rsidRDefault="00D1160B" w:rsidP="00D1160B">
      <w:pPr>
        <w:shd w:val="clear" w:color="auto" w:fill="FFFFFF"/>
        <w:spacing w:after="0" w:line="240" w:lineRule="auto"/>
        <w:ind w:left="1440"/>
        <w:rPr>
          <w:rFonts w:asciiTheme="minorBidi" w:hAnsiTheme="minorBidi"/>
          <w:sz w:val="24"/>
          <w:szCs w:val="24"/>
          <w:shd w:val="clear" w:color="auto" w:fill="FFFFFF"/>
        </w:rPr>
      </w:pPr>
      <w:r w:rsidRPr="00D1160B">
        <w:rPr>
          <w:rFonts w:asciiTheme="minorBidi" w:hAnsiTheme="minorBidi"/>
          <w:sz w:val="24"/>
          <w:szCs w:val="24"/>
          <w:shd w:val="clear" w:color="auto" w:fill="FFFFFF"/>
        </w:rPr>
        <w:t>"I'm really loving the enormous pool at my hotel!", if this statement is accompanied by a photo of a tiny swimming poo</w:t>
      </w:r>
      <w:r w:rsidR="00FE29AC">
        <w:rPr>
          <w:rFonts w:asciiTheme="minorBidi" w:hAnsiTheme="minorBidi"/>
          <w:sz w:val="24"/>
          <w:szCs w:val="24"/>
          <w:shd w:val="clear" w:color="auto" w:fill="FFFFFF"/>
        </w:rPr>
        <w:t>l.</w:t>
      </w:r>
    </w:p>
    <w:p w14:paraId="57C32541" w14:textId="77777777" w:rsidR="00D1160B" w:rsidRDefault="00D1160B" w:rsidP="00D1160B">
      <w:pPr>
        <w:shd w:val="clear" w:color="auto" w:fill="FFFFFF"/>
        <w:spacing w:after="0" w:line="240" w:lineRule="auto"/>
        <w:ind w:left="1440"/>
        <w:rPr>
          <w:rFonts w:asciiTheme="minorBidi" w:hAnsiTheme="minorBidi"/>
          <w:sz w:val="24"/>
          <w:szCs w:val="24"/>
          <w:shd w:val="clear" w:color="auto" w:fill="FFFFFF"/>
        </w:rPr>
      </w:pPr>
      <w:r>
        <w:rPr>
          <w:rFonts w:asciiTheme="minorBidi" w:hAnsiTheme="minorBidi"/>
          <w:sz w:val="24"/>
          <w:szCs w:val="24"/>
          <w:shd w:val="clear" w:color="auto" w:fill="FFFFFF"/>
        </w:rPr>
        <w:t xml:space="preserve">The computer would classify this sentence as a positive sentiment </w:t>
      </w:r>
      <w:r w:rsidR="00EA6DEF">
        <w:rPr>
          <w:rFonts w:asciiTheme="minorBidi" w:hAnsiTheme="minorBidi"/>
          <w:sz w:val="24"/>
          <w:szCs w:val="24"/>
          <w:shd w:val="clear" w:color="auto" w:fill="FFFFFF"/>
        </w:rPr>
        <w:t>while the one wrote this tweet meant the opposite and it was a sarcastic tweet but it is hard for the computer to understand sarcasm and irony without prior understanding of the context.</w:t>
      </w:r>
    </w:p>
    <w:p w14:paraId="747918A2" w14:textId="77777777" w:rsidR="00EA6DEF" w:rsidRDefault="00EA6DEF" w:rsidP="00D1160B">
      <w:pPr>
        <w:shd w:val="clear" w:color="auto" w:fill="FFFFFF"/>
        <w:spacing w:after="0" w:line="240" w:lineRule="auto"/>
        <w:ind w:left="1440"/>
        <w:rPr>
          <w:rFonts w:ascii="Arial" w:eastAsia="Times New Roman" w:hAnsi="Arial" w:cs="Arial"/>
          <w:color w:val="202124"/>
          <w:sz w:val="24"/>
          <w:szCs w:val="24"/>
        </w:rPr>
      </w:pPr>
    </w:p>
    <w:p w14:paraId="64B2FFE0" w14:textId="77777777" w:rsidR="00FE29AC" w:rsidRDefault="00FE29AC" w:rsidP="00D1160B">
      <w:pPr>
        <w:shd w:val="clear" w:color="auto" w:fill="FFFFFF"/>
        <w:spacing w:after="0" w:line="240" w:lineRule="auto"/>
        <w:ind w:left="1440"/>
        <w:rPr>
          <w:rFonts w:ascii="Arial" w:eastAsia="Times New Roman" w:hAnsi="Arial" w:cs="Arial"/>
          <w:color w:val="202124"/>
          <w:sz w:val="24"/>
          <w:szCs w:val="24"/>
        </w:rPr>
      </w:pPr>
    </w:p>
    <w:p w14:paraId="420F2C7C" w14:textId="77777777" w:rsidR="008F0314" w:rsidRDefault="00FE29AC">
      <w:pPr>
        <w:pStyle w:val="ListParagraph"/>
        <w:numPr>
          <w:ilvl w:val="1"/>
          <w:numId w:val="3"/>
        </w:numPr>
        <w:shd w:val="clear" w:color="auto" w:fill="FFFFFF"/>
        <w:spacing w:after="0" w:line="240" w:lineRule="auto"/>
        <w:rPr>
          <w:rFonts w:ascii="Arial" w:eastAsia="Times New Roman" w:hAnsi="Arial" w:cs="Arial"/>
          <w:b/>
          <w:bCs/>
          <w:color w:val="5B9BD5" w:themeColor="accent1"/>
          <w:sz w:val="28"/>
          <w:szCs w:val="28"/>
        </w:rPr>
        <w:pPrChange w:id="368" w:author="Ahmed Magdy" w:date="2021-02-10T22:09:00Z">
          <w:pPr>
            <w:pStyle w:val="ListParagraph"/>
            <w:numPr>
              <w:numId w:val="3"/>
            </w:numPr>
            <w:shd w:val="clear" w:color="auto" w:fill="FFFFFF"/>
            <w:spacing w:after="0" w:line="240" w:lineRule="auto"/>
            <w:ind w:left="360" w:hanging="360"/>
          </w:pPr>
        </w:pPrChange>
      </w:pPr>
      <w:r>
        <w:rPr>
          <w:rFonts w:ascii="Arial" w:eastAsia="Times New Roman" w:hAnsi="Arial" w:cs="Arial"/>
          <w:b/>
          <w:bCs/>
          <w:color w:val="5B9BD5" w:themeColor="accent1"/>
          <w:sz w:val="28"/>
          <w:szCs w:val="28"/>
        </w:rPr>
        <w:t>Expected results</w:t>
      </w:r>
    </w:p>
    <w:p w14:paraId="5B2A7167" w14:textId="77777777" w:rsidR="00FE29AC" w:rsidRDefault="00FE29AC" w:rsidP="00FE29AC">
      <w:pPr>
        <w:pStyle w:val="ListParagraph"/>
        <w:shd w:val="clear" w:color="auto" w:fill="FFFFFF"/>
        <w:spacing w:after="0" w:line="240" w:lineRule="auto"/>
        <w:ind w:left="360"/>
        <w:rPr>
          <w:rFonts w:ascii="Arial" w:eastAsia="Times New Roman" w:hAnsi="Arial" w:cs="Arial"/>
          <w:sz w:val="24"/>
          <w:szCs w:val="24"/>
        </w:rPr>
      </w:pPr>
    </w:p>
    <w:p w14:paraId="064D6CE4" w14:textId="77777777" w:rsidR="00FE29AC" w:rsidRDefault="00FE29AC" w:rsidP="00FE29AC">
      <w:pPr>
        <w:pStyle w:val="ListParagraph"/>
        <w:shd w:val="clear" w:color="auto" w:fill="FFFFFF"/>
        <w:spacing w:after="0" w:line="240" w:lineRule="auto"/>
        <w:ind w:left="360"/>
        <w:rPr>
          <w:rFonts w:ascii="Arial" w:eastAsia="Times New Roman" w:hAnsi="Arial" w:cs="Arial"/>
          <w:b/>
          <w:bCs/>
          <w:sz w:val="24"/>
          <w:szCs w:val="24"/>
        </w:rPr>
      </w:pPr>
      <w:r>
        <w:rPr>
          <w:rFonts w:ascii="Arial" w:eastAsia="Times New Roman" w:hAnsi="Arial" w:cs="Arial"/>
          <w:b/>
          <w:bCs/>
          <w:sz w:val="24"/>
          <w:szCs w:val="24"/>
        </w:rPr>
        <w:t>T</w:t>
      </w:r>
      <w:r w:rsidRPr="00FE29AC">
        <w:rPr>
          <w:rFonts w:ascii="Arial" w:eastAsia="Times New Roman" w:hAnsi="Arial" w:cs="Arial"/>
          <w:b/>
          <w:bCs/>
          <w:sz w:val="24"/>
          <w:szCs w:val="24"/>
        </w:rPr>
        <w:t>he client s</w:t>
      </w:r>
      <w:r>
        <w:rPr>
          <w:rFonts w:ascii="Arial" w:eastAsia="Times New Roman" w:hAnsi="Arial" w:cs="Arial"/>
          <w:b/>
          <w:bCs/>
          <w:sz w:val="24"/>
          <w:szCs w:val="24"/>
        </w:rPr>
        <w:t>hould expect from our website</w:t>
      </w:r>
      <w:r w:rsidRPr="00FE29AC">
        <w:rPr>
          <w:rFonts w:ascii="Arial" w:eastAsia="Times New Roman" w:hAnsi="Arial" w:cs="Arial"/>
          <w:b/>
          <w:bCs/>
          <w:sz w:val="24"/>
          <w:szCs w:val="24"/>
        </w:rPr>
        <w:t>:</w:t>
      </w:r>
    </w:p>
    <w:p w14:paraId="63570C97" w14:textId="77777777" w:rsidR="00FE29AC" w:rsidRDefault="00FE29AC" w:rsidP="00FE29AC">
      <w:pPr>
        <w:pStyle w:val="ListParagraph"/>
        <w:shd w:val="clear" w:color="auto" w:fill="FFFFFF"/>
        <w:spacing w:after="0" w:line="240" w:lineRule="auto"/>
        <w:ind w:left="360"/>
        <w:rPr>
          <w:rFonts w:ascii="Arial" w:eastAsia="Times New Roman" w:hAnsi="Arial" w:cs="Arial"/>
          <w:b/>
          <w:bCs/>
          <w:sz w:val="24"/>
          <w:szCs w:val="24"/>
        </w:rPr>
      </w:pPr>
    </w:p>
    <w:p w14:paraId="1D8AEBAD" w14:textId="3FDFD53F" w:rsidR="00FE29AC" w:rsidRDefault="00FE29AC" w:rsidP="00FE29AC">
      <w:pPr>
        <w:pStyle w:val="ListParagraph"/>
        <w:numPr>
          <w:ilvl w:val="0"/>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A sample of tweets of what people says about the </w:t>
      </w:r>
      <w:del w:id="369" w:author="Ahmed Magdy" w:date="2021-02-10T21:45:00Z">
        <w:r w:rsidDel="00D4457B">
          <w:rPr>
            <w:rFonts w:ascii="Arial" w:eastAsia="Times New Roman" w:hAnsi="Arial" w:cs="Arial"/>
            <w:sz w:val="24"/>
            <w:szCs w:val="24"/>
          </w:rPr>
          <w:delText xml:space="preserve">word </w:delText>
        </w:r>
      </w:del>
      <w:ins w:id="370" w:author="Ahmed Magdy" w:date="2021-02-10T21:45:00Z">
        <w:r w:rsidR="00D4457B">
          <w:rPr>
            <w:rFonts w:ascii="Arial" w:eastAsia="Times New Roman" w:hAnsi="Arial" w:cs="Arial"/>
            <w:sz w:val="24"/>
            <w:szCs w:val="24"/>
          </w:rPr>
          <w:t xml:space="preserve">topic </w:t>
        </w:r>
      </w:ins>
      <w:r>
        <w:rPr>
          <w:rFonts w:ascii="Arial" w:eastAsia="Times New Roman" w:hAnsi="Arial" w:cs="Arial"/>
          <w:sz w:val="24"/>
          <w:szCs w:val="24"/>
        </w:rPr>
        <w:t>he is searching for.</w:t>
      </w:r>
    </w:p>
    <w:p w14:paraId="7580181F" w14:textId="77777777" w:rsidR="00FE29AC" w:rsidRDefault="00FE29AC" w:rsidP="00FE29AC">
      <w:pPr>
        <w:pStyle w:val="ListParagraph"/>
        <w:shd w:val="clear" w:color="auto" w:fill="FFFFFF"/>
        <w:spacing w:after="0" w:line="240" w:lineRule="auto"/>
        <w:rPr>
          <w:rFonts w:ascii="Arial" w:eastAsia="Times New Roman" w:hAnsi="Arial" w:cs="Arial"/>
          <w:sz w:val="24"/>
          <w:szCs w:val="24"/>
        </w:rPr>
      </w:pPr>
    </w:p>
    <w:p w14:paraId="4E2A5A04" w14:textId="7C73DC34" w:rsidR="00FE29AC" w:rsidRDefault="00FE29AC" w:rsidP="00FE29AC">
      <w:pPr>
        <w:pStyle w:val="ListParagraph"/>
        <w:numPr>
          <w:ilvl w:val="0"/>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Charts about the </w:t>
      </w:r>
      <w:r w:rsidR="00C44052">
        <w:rPr>
          <w:rFonts w:ascii="Arial" w:eastAsia="Times New Roman" w:hAnsi="Arial" w:cs="Arial"/>
          <w:sz w:val="24"/>
          <w:szCs w:val="24"/>
        </w:rPr>
        <w:t>tweets</w:t>
      </w:r>
      <w:r>
        <w:rPr>
          <w:rFonts w:ascii="Arial" w:eastAsia="Times New Roman" w:hAnsi="Arial" w:cs="Arial"/>
          <w:sz w:val="24"/>
          <w:szCs w:val="24"/>
        </w:rPr>
        <w:t xml:space="preserve"> itself, is it good</w:t>
      </w:r>
      <w:ins w:id="371" w:author="Ahmed Magdy" w:date="2021-02-10T21:45:00Z">
        <w:r w:rsidR="00D4457B">
          <w:rPr>
            <w:rFonts w:ascii="Arial" w:eastAsia="Times New Roman" w:hAnsi="Arial" w:cs="Arial"/>
            <w:sz w:val="24"/>
            <w:szCs w:val="24"/>
          </w:rPr>
          <w:t>, neutral</w:t>
        </w:r>
      </w:ins>
      <w:r>
        <w:rPr>
          <w:rFonts w:ascii="Arial" w:eastAsia="Times New Roman" w:hAnsi="Arial" w:cs="Arial"/>
          <w:sz w:val="24"/>
          <w:szCs w:val="24"/>
        </w:rPr>
        <w:t xml:space="preserve"> or bad</w:t>
      </w:r>
      <w:r w:rsidR="00C44052">
        <w:rPr>
          <w:rFonts w:ascii="Arial" w:eastAsia="Times New Roman" w:hAnsi="Arial" w:cs="Arial"/>
          <w:sz w:val="24"/>
          <w:szCs w:val="24"/>
        </w:rPr>
        <w:t>.</w:t>
      </w:r>
    </w:p>
    <w:p w14:paraId="49CC35ED" w14:textId="77777777" w:rsidR="00FE29AC" w:rsidRPr="00FE29AC" w:rsidRDefault="00FE29AC" w:rsidP="00FE29AC">
      <w:pPr>
        <w:pStyle w:val="ListParagraph"/>
        <w:rPr>
          <w:rFonts w:ascii="Arial" w:eastAsia="Times New Roman" w:hAnsi="Arial" w:cs="Arial"/>
          <w:sz w:val="24"/>
          <w:szCs w:val="24"/>
        </w:rPr>
      </w:pPr>
    </w:p>
    <w:p w14:paraId="3A3DA335" w14:textId="5B093393" w:rsidR="00FE29AC" w:rsidRDefault="00FE29AC" w:rsidP="00FE29AC">
      <w:pPr>
        <w:pStyle w:val="ListParagraph"/>
        <w:numPr>
          <w:ilvl w:val="0"/>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Charts of the percent of each gender said good and bad</w:t>
      </w:r>
      <w:r w:rsidR="00C44052">
        <w:rPr>
          <w:rFonts w:ascii="Arial" w:eastAsia="Times New Roman" w:hAnsi="Arial" w:cs="Arial"/>
          <w:sz w:val="24"/>
          <w:szCs w:val="24"/>
        </w:rPr>
        <w:t>.</w:t>
      </w:r>
    </w:p>
    <w:p w14:paraId="69AB077C" w14:textId="77777777" w:rsidR="00FE29AC" w:rsidRPr="00FE29AC" w:rsidRDefault="00FE29AC" w:rsidP="00FE29AC">
      <w:pPr>
        <w:pStyle w:val="ListParagraph"/>
        <w:rPr>
          <w:rFonts w:ascii="Arial" w:eastAsia="Times New Roman" w:hAnsi="Arial" w:cs="Arial"/>
          <w:sz w:val="24"/>
          <w:szCs w:val="24"/>
        </w:rPr>
      </w:pPr>
    </w:p>
    <w:p w14:paraId="614B1B14" w14:textId="0B0C7DC0" w:rsidR="00FE29AC" w:rsidRDefault="00FE29AC" w:rsidP="00FE29AC">
      <w:pPr>
        <w:pStyle w:val="ListParagraph"/>
        <w:numPr>
          <w:ilvl w:val="0"/>
          <w:numId w:val="32"/>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Deeper insights of the </w:t>
      </w:r>
      <w:r w:rsidR="00C44052">
        <w:rPr>
          <w:rFonts w:ascii="Arial" w:eastAsia="Times New Roman" w:hAnsi="Arial" w:cs="Arial"/>
          <w:sz w:val="24"/>
          <w:szCs w:val="24"/>
        </w:rPr>
        <w:t>tweets</w:t>
      </w:r>
      <w:r>
        <w:rPr>
          <w:rFonts w:ascii="Arial" w:eastAsia="Times New Roman" w:hAnsi="Arial" w:cs="Arial"/>
          <w:sz w:val="24"/>
          <w:szCs w:val="24"/>
        </w:rPr>
        <w:t xml:space="preserve"> to give the user a clear satisfying </w:t>
      </w:r>
      <w:r w:rsidR="00C44052">
        <w:rPr>
          <w:rFonts w:ascii="Arial" w:eastAsia="Times New Roman" w:hAnsi="Arial" w:cs="Arial"/>
          <w:sz w:val="24"/>
          <w:szCs w:val="24"/>
        </w:rPr>
        <w:t>overview.</w:t>
      </w:r>
    </w:p>
    <w:p w14:paraId="195AB1D9" w14:textId="77777777" w:rsidR="00FE29AC" w:rsidRDefault="00FE29AC" w:rsidP="00FE29AC">
      <w:pPr>
        <w:shd w:val="clear" w:color="auto" w:fill="FFFFFF"/>
        <w:spacing w:after="0" w:line="240" w:lineRule="auto"/>
        <w:rPr>
          <w:rFonts w:ascii="Arial" w:eastAsia="Times New Roman" w:hAnsi="Arial" w:cs="Arial"/>
          <w:sz w:val="24"/>
          <w:szCs w:val="24"/>
        </w:rPr>
      </w:pPr>
    </w:p>
    <w:p w14:paraId="2E1B7841" w14:textId="04124935" w:rsidR="00F9629B" w:rsidRDefault="00FE29AC">
      <w:pPr>
        <w:pStyle w:val="ListParagraph"/>
        <w:numPr>
          <w:ilvl w:val="1"/>
          <w:numId w:val="3"/>
        </w:numPr>
        <w:shd w:val="clear" w:color="auto" w:fill="FFFFFF"/>
        <w:spacing w:after="0" w:line="240" w:lineRule="auto"/>
        <w:rPr>
          <w:ins w:id="372" w:author="Ahmed Magdy" w:date="2021-02-10T21:48:00Z"/>
          <w:rFonts w:ascii="Arial" w:eastAsia="Times New Roman" w:hAnsi="Arial" w:cs="Arial"/>
          <w:b/>
          <w:bCs/>
          <w:color w:val="5B9BD5" w:themeColor="accent1"/>
          <w:sz w:val="28"/>
          <w:szCs w:val="28"/>
        </w:rPr>
        <w:pPrChange w:id="373" w:author="Ahmed Magdy" w:date="2021-02-10T22:09:00Z">
          <w:pPr>
            <w:pStyle w:val="ListParagraph"/>
            <w:numPr>
              <w:numId w:val="3"/>
            </w:numPr>
            <w:shd w:val="clear" w:color="auto" w:fill="FFFFFF"/>
            <w:spacing w:after="0" w:line="240" w:lineRule="auto"/>
            <w:ind w:left="360" w:hanging="360"/>
          </w:pPr>
        </w:pPrChange>
      </w:pPr>
      <w:r>
        <w:rPr>
          <w:rFonts w:ascii="Arial" w:eastAsia="Times New Roman" w:hAnsi="Arial" w:cs="Arial"/>
          <w:b/>
          <w:bCs/>
          <w:color w:val="5B9BD5" w:themeColor="accent1"/>
          <w:sz w:val="28"/>
          <w:szCs w:val="28"/>
        </w:rPr>
        <w:t>Related work</w:t>
      </w:r>
    </w:p>
    <w:p w14:paraId="71BF4F74" w14:textId="77777777" w:rsidR="00193738" w:rsidRDefault="00193738">
      <w:pPr>
        <w:shd w:val="clear" w:color="auto" w:fill="FFFFFF"/>
        <w:spacing w:after="0" w:line="240" w:lineRule="auto"/>
        <w:rPr>
          <w:ins w:id="374" w:author="Ahmed Magdy" w:date="2021-02-10T21:48:00Z"/>
          <w:rFonts w:ascii="Arial" w:eastAsia="Times New Roman" w:hAnsi="Arial" w:cs="Arial"/>
          <w:b/>
          <w:bCs/>
          <w:color w:val="5B9BD5" w:themeColor="accent1"/>
          <w:sz w:val="28"/>
          <w:szCs w:val="28"/>
        </w:rPr>
      </w:pPr>
    </w:p>
    <w:p w14:paraId="73FB69F1" w14:textId="60D6F284" w:rsidR="00490BF3" w:rsidRPr="00D15CD3" w:rsidRDefault="00193738" w:rsidP="00490BF3">
      <w:pPr>
        <w:pStyle w:val="ListParagraph"/>
        <w:numPr>
          <w:ilvl w:val="0"/>
          <w:numId w:val="37"/>
        </w:numPr>
        <w:shd w:val="clear" w:color="auto" w:fill="FFFFFF"/>
        <w:spacing w:after="0" w:line="240" w:lineRule="auto"/>
        <w:rPr>
          <w:ins w:id="375" w:author="Ahmed Magdy" w:date="2021-03-15T17:11:00Z"/>
          <w:rFonts w:ascii="Arial" w:eastAsia="Times New Roman" w:hAnsi="Arial" w:cs="Arial"/>
          <w:b/>
          <w:bCs/>
          <w:sz w:val="28"/>
          <w:szCs w:val="28"/>
          <w:rPrChange w:id="376" w:author="Ahmed Magdy" w:date="2021-03-15T17:12:00Z">
            <w:rPr>
              <w:ins w:id="377" w:author="Ahmed Magdy" w:date="2021-03-15T17:11:00Z"/>
              <w:rFonts w:ascii="Arial" w:eastAsia="Times New Roman" w:hAnsi="Arial" w:cs="Arial"/>
              <w:b/>
              <w:bCs/>
              <w:color w:val="5B9BD5" w:themeColor="accent1"/>
              <w:sz w:val="28"/>
              <w:szCs w:val="28"/>
            </w:rPr>
          </w:rPrChange>
        </w:rPr>
      </w:pPr>
      <w:ins w:id="378" w:author="Ahmed Magdy" w:date="2021-02-10T22:09:00Z">
        <w:r w:rsidRPr="00D15CD3">
          <w:rPr>
            <w:rFonts w:ascii="Arial" w:eastAsia="Times New Roman" w:hAnsi="Arial" w:cs="Arial"/>
            <w:b/>
            <w:bCs/>
            <w:sz w:val="28"/>
            <w:szCs w:val="28"/>
            <w:rPrChange w:id="379" w:author="Ahmed Magdy" w:date="2021-03-15T17:12:00Z">
              <w:rPr>
                <w:rFonts w:ascii="Arial" w:eastAsia="Times New Roman" w:hAnsi="Arial" w:cs="Arial"/>
                <w:b/>
                <w:bCs/>
                <w:color w:val="5B9BD5" w:themeColor="accent1"/>
                <w:sz w:val="28"/>
                <w:szCs w:val="28"/>
              </w:rPr>
            </w:rPrChange>
          </w:rPr>
          <w:fldChar w:fldCharType="begin"/>
        </w:r>
        <w:r w:rsidRPr="00D15CD3">
          <w:rPr>
            <w:rFonts w:ascii="Arial" w:eastAsia="Times New Roman" w:hAnsi="Arial" w:cs="Arial"/>
            <w:b/>
            <w:bCs/>
            <w:sz w:val="28"/>
            <w:szCs w:val="28"/>
            <w:rPrChange w:id="380" w:author="Ahmed Magdy" w:date="2021-03-15T17:12:00Z">
              <w:rPr>
                <w:rFonts w:ascii="Arial" w:eastAsia="Times New Roman" w:hAnsi="Arial" w:cs="Arial"/>
                <w:b/>
                <w:bCs/>
                <w:color w:val="5B9BD5" w:themeColor="accent1"/>
                <w:sz w:val="28"/>
                <w:szCs w:val="28"/>
              </w:rPr>
            </w:rPrChange>
          </w:rPr>
          <w:instrText xml:space="preserve"> HYPERLINK "</w:instrText>
        </w:r>
      </w:ins>
      <w:ins w:id="381" w:author="Ahmed Magdy" w:date="2021-02-10T21:48:00Z">
        <w:r w:rsidRPr="00D15CD3">
          <w:rPr>
            <w:rFonts w:ascii="Arial" w:eastAsia="Times New Roman" w:hAnsi="Arial" w:cs="Arial"/>
            <w:b/>
            <w:bCs/>
            <w:sz w:val="28"/>
            <w:szCs w:val="28"/>
            <w:rPrChange w:id="382" w:author="Ahmed Magdy" w:date="2021-03-15T17:12:00Z">
              <w:rPr/>
            </w:rPrChange>
          </w:rPr>
          <w:instrText>https://www.talkwalker.com/</w:instrText>
        </w:r>
      </w:ins>
      <w:ins w:id="383" w:author="Ahmed Magdy" w:date="2021-02-10T22:09:00Z">
        <w:r w:rsidRPr="00D15CD3">
          <w:rPr>
            <w:rFonts w:ascii="Arial" w:eastAsia="Times New Roman" w:hAnsi="Arial" w:cs="Arial"/>
            <w:b/>
            <w:bCs/>
            <w:sz w:val="28"/>
            <w:szCs w:val="28"/>
            <w:rPrChange w:id="384" w:author="Ahmed Magdy" w:date="2021-03-15T17:12:00Z">
              <w:rPr>
                <w:rFonts w:ascii="Arial" w:eastAsia="Times New Roman" w:hAnsi="Arial" w:cs="Arial"/>
                <w:b/>
                <w:bCs/>
                <w:color w:val="5B9BD5" w:themeColor="accent1"/>
                <w:sz w:val="28"/>
                <w:szCs w:val="28"/>
              </w:rPr>
            </w:rPrChange>
          </w:rPr>
          <w:instrText xml:space="preserve">" </w:instrText>
        </w:r>
        <w:r w:rsidRPr="00D15CD3">
          <w:rPr>
            <w:rFonts w:ascii="Arial" w:eastAsia="Times New Roman" w:hAnsi="Arial" w:cs="Arial"/>
            <w:b/>
            <w:bCs/>
            <w:sz w:val="28"/>
            <w:szCs w:val="28"/>
            <w:rPrChange w:id="385" w:author="Ahmed Magdy" w:date="2021-03-15T17:12:00Z">
              <w:rPr>
                <w:rFonts w:ascii="Arial" w:eastAsia="Times New Roman" w:hAnsi="Arial" w:cs="Arial"/>
                <w:b/>
                <w:bCs/>
                <w:color w:val="5B9BD5" w:themeColor="accent1"/>
                <w:sz w:val="28"/>
                <w:szCs w:val="28"/>
              </w:rPr>
            </w:rPrChange>
          </w:rPr>
          <w:fldChar w:fldCharType="separate"/>
        </w:r>
      </w:ins>
      <w:ins w:id="386" w:author="Ahmed Magdy" w:date="2021-02-10T21:48:00Z">
        <w:r w:rsidRPr="00D15CD3">
          <w:rPr>
            <w:rStyle w:val="Hyperlink"/>
            <w:rFonts w:ascii="Arial" w:eastAsia="Times New Roman" w:hAnsi="Arial" w:cs="Arial"/>
            <w:b/>
            <w:bCs/>
            <w:color w:val="auto"/>
            <w:sz w:val="28"/>
            <w:szCs w:val="28"/>
            <w:rPrChange w:id="387" w:author="Ahmed Magdy" w:date="2021-03-15T17:12:00Z">
              <w:rPr/>
            </w:rPrChange>
          </w:rPr>
          <w:t>talkwalker.com</w:t>
        </w:r>
      </w:ins>
      <w:ins w:id="388" w:author="Ahmed Magdy" w:date="2021-02-10T22:09:00Z">
        <w:r w:rsidRPr="00D15CD3">
          <w:rPr>
            <w:rFonts w:ascii="Arial" w:eastAsia="Times New Roman" w:hAnsi="Arial" w:cs="Arial"/>
            <w:b/>
            <w:bCs/>
            <w:sz w:val="28"/>
            <w:szCs w:val="28"/>
            <w:rPrChange w:id="389" w:author="Ahmed Magdy" w:date="2021-03-15T17:12:00Z">
              <w:rPr>
                <w:rFonts w:ascii="Arial" w:eastAsia="Times New Roman" w:hAnsi="Arial" w:cs="Arial"/>
                <w:b/>
                <w:bCs/>
                <w:color w:val="5B9BD5" w:themeColor="accent1"/>
                <w:sz w:val="28"/>
                <w:szCs w:val="28"/>
              </w:rPr>
            </w:rPrChange>
          </w:rPr>
          <w:fldChar w:fldCharType="end"/>
        </w:r>
      </w:ins>
    </w:p>
    <w:p w14:paraId="3865784D" w14:textId="77777777" w:rsidR="00D15CD3" w:rsidRDefault="00D15CD3">
      <w:pPr>
        <w:pStyle w:val="ListParagraph"/>
        <w:shd w:val="clear" w:color="auto" w:fill="FFFFFF"/>
        <w:spacing w:after="0" w:line="240" w:lineRule="auto"/>
        <w:ind w:left="1080"/>
        <w:rPr>
          <w:ins w:id="390" w:author="Ahmed Magdy" w:date="2021-03-15T17:11:00Z"/>
          <w:rFonts w:ascii="Arial" w:eastAsia="Times New Roman" w:hAnsi="Arial" w:cs="Arial"/>
          <w:b/>
          <w:bCs/>
          <w:color w:val="5B9BD5" w:themeColor="accent1"/>
          <w:sz w:val="28"/>
          <w:szCs w:val="28"/>
        </w:rPr>
        <w:pPrChange w:id="391" w:author="Ahmed Magdy" w:date="2021-03-15T17:11:00Z">
          <w:pPr>
            <w:pStyle w:val="ListParagraph"/>
            <w:numPr>
              <w:numId w:val="37"/>
            </w:numPr>
            <w:shd w:val="clear" w:color="auto" w:fill="FFFFFF"/>
            <w:spacing w:after="0" w:line="240" w:lineRule="auto"/>
            <w:ind w:left="1080" w:hanging="360"/>
          </w:pPr>
        </w:pPrChange>
      </w:pPr>
    </w:p>
    <w:p w14:paraId="435AEBF1" w14:textId="77777777" w:rsidR="00D15CD3" w:rsidRDefault="00D15CD3" w:rsidP="00D15CD3">
      <w:pPr>
        <w:pStyle w:val="ListParagraph"/>
        <w:numPr>
          <w:ilvl w:val="1"/>
          <w:numId w:val="37"/>
        </w:numPr>
        <w:shd w:val="clear" w:color="auto" w:fill="FFFFFF"/>
        <w:spacing w:after="0" w:line="240" w:lineRule="auto"/>
        <w:rPr>
          <w:ins w:id="392" w:author="Ahmed Magdy" w:date="2021-03-15T17:11:00Z"/>
          <w:rFonts w:ascii="Arial" w:eastAsia="Times New Roman" w:hAnsi="Arial" w:cs="Arial"/>
          <w:sz w:val="24"/>
          <w:szCs w:val="24"/>
        </w:rPr>
      </w:pPr>
      <w:proofErr w:type="spellStart"/>
      <w:ins w:id="393" w:author="Ahmed Magdy" w:date="2021-03-15T17:11:00Z">
        <w:r w:rsidRPr="00565FD7">
          <w:rPr>
            <w:rFonts w:ascii="Arial" w:eastAsia="Times New Roman" w:hAnsi="Arial" w:cs="Arial"/>
            <w:sz w:val="24"/>
            <w:szCs w:val="24"/>
          </w:rPr>
          <w:t>Talkwalker</w:t>
        </w:r>
        <w:proofErr w:type="spellEnd"/>
        <w:r w:rsidRPr="00565FD7">
          <w:rPr>
            <w:rFonts w:ascii="Arial" w:eastAsia="Times New Roman" w:hAnsi="Arial" w:cs="Arial"/>
            <w:sz w:val="24"/>
            <w:szCs w:val="24"/>
          </w:rPr>
          <w:t> is AI powered analysis provides real time insights into what's happening on all social channels and online media</w:t>
        </w:r>
        <w:r>
          <w:rPr>
            <w:rFonts w:ascii="Arial" w:eastAsia="Times New Roman" w:hAnsi="Arial" w:cs="Arial"/>
            <w:sz w:val="24"/>
            <w:szCs w:val="24"/>
          </w:rPr>
          <w:t xml:space="preserve"> (Mainly Twitter)</w:t>
        </w:r>
        <w:r w:rsidRPr="00565FD7">
          <w:rPr>
            <w:rFonts w:ascii="Arial" w:eastAsia="Times New Roman" w:hAnsi="Arial" w:cs="Arial"/>
            <w:sz w:val="24"/>
            <w:szCs w:val="24"/>
          </w:rPr>
          <w:t xml:space="preserve">, across 187 languages. This enables you to quickly identify issues and complaints before a crisis </w:t>
        </w:r>
        <w:proofErr w:type="gramStart"/>
        <w:r w:rsidRPr="00565FD7">
          <w:rPr>
            <w:rFonts w:ascii="Arial" w:eastAsia="Times New Roman" w:hAnsi="Arial" w:cs="Arial"/>
            <w:sz w:val="24"/>
            <w:szCs w:val="24"/>
          </w:rPr>
          <w:t>hits</w:t>
        </w:r>
        <w:proofErr w:type="gramEnd"/>
        <w:r>
          <w:rPr>
            <w:rFonts w:ascii="Arial" w:eastAsia="Times New Roman" w:hAnsi="Arial" w:cs="Arial"/>
            <w:sz w:val="24"/>
            <w:szCs w:val="24"/>
          </w:rPr>
          <w:t>.</w:t>
        </w:r>
      </w:ins>
    </w:p>
    <w:p w14:paraId="28759ED4" w14:textId="77777777" w:rsidR="00D15CD3" w:rsidRDefault="00D15CD3">
      <w:pPr>
        <w:pStyle w:val="ListParagraph"/>
        <w:shd w:val="clear" w:color="auto" w:fill="FFFFFF"/>
        <w:spacing w:after="0" w:line="240" w:lineRule="auto"/>
        <w:ind w:left="1080"/>
        <w:rPr>
          <w:ins w:id="394" w:author="Ahmed Magdy" w:date="2021-03-15T17:11:00Z"/>
          <w:rFonts w:ascii="Arial" w:eastAsia="Times New Roman" w:hAnsi="Arial" w:cs="Arial"/>
          <w:b/>
          <w:bCs/>
          <w:color w:val="5B9BD5" w:themeColor="accent1"/>
          <w:sz w:val="28"/>
          <w:szCs w:val="28"/>
        </w:rPr>
        <w:pPrChange w:id="395" w:author="Ahmed Magdy" w:date="2021-03-15T17:11:00Z">
          <w:pPr>
            <w:pStyle w:val="ListParagraph"/>
            <w:numPr>
              <w:numId w:val="37"/>
            </w:numPr>
            <w:shd w:val="clear" w:color="auto" w:fill="FFFFFF"/>
            <w:spacing w:after="0" w:line="240" w:lineRule="auto"/>
            <w:ind w:left="1080" w:hanging="360"/>
          </w:pPr>
        </w:pPrChange>
      </w:pPr>
    </w:p>
    <w:p w14:paraId="790AFA0D" w14:textId="7A0F2E27" w:rsidR="00D15CD3" w:rsidRPr="00D15CD3" w:rsidRDefault="00D15CD3" w:rsidP="00D15CD3">
      <w:pPr>
        <w:pStyle w:val="ListParagraph"/>
        <w:numPr>
          <w:ilvl w:val="0"/>
          <w:numId w:val="37"/>
        </w:numPr>
        <w:shd w:val="clear" w:color="auto" w:fill="FFFFFF"/>
        <w:spacing w:after="0" w:line="240" w:lineRule="auto"/>
        <w:rPr>
          <w:ins w:id="396" w:author="Ahmed Magdy" w:date="2021-03-15T17:12:00Z"/>
          <w:rFonts w:ascii="Arial" w:eastAsia="Times New Roman" w:hAnsi="Arial" w:cs="Arial"/>
          <w:b/>
          <w:bCs/>
          <w:sz w:val="28"/>
          <w:szCs w:val="28"/>
          <w:rPrChange w:id="397" w:author="Ahmed Magdy" w:date="2021-03-15T17:12:00Z">
            <w:rPr>
              <w:ins w:id="398" w:author="Ahmed Magdy" w:date="2021-03-15T17:12:00Z"/>
              <w:rFonts w:ascii="Arial" w:eastAsia="Times New Roman" w:hAnsi="Arial" w:cs="Arial"/>
              <w:b/>
              <w:bCs/>
              <w:color w:val="5B9BD5" w:themeColor="accent1"/>
              <w:sz w:val="28"/>
              <w:szCs w:val="28"/>
            </w:rPr>
          </w:rPrChange>
        </w:rPr>
      </w:pPr>
      <w:ins w:id="399" w:author="Ahmed Magdy" w:date="2021-03-15T17:11:00Z">
        <w:r w:rsidRPr="00D15CD3">
          <w:rPr>
            <w:rFonts w:ascii="Arial" w:eastAsia="Times New Roman" w:hAnsi="Arial" w:cs="Arial"/>
            <w:b/>
            <w:bCs/>
            <w:sz w:val="28"/>
            <w:szCs w:val="28"/>
            <w:rPrChange w:id="400" w:author="Ahmed Magdy" w:date="2021-03-15T17:12:00Z">
              <w:rPr>
                <w:rFonts w:ascii="Arial" w:eastAsia="Times New Roman" w:hAnsi="Arial" w:cs="Arial"/>
                <w:b/>
                <w:bCs/>
                <w:color w:val="5B9BD5" w:themeColor="accent1"/>
                <w:sz w:val="28"/>
                <w:szCs w:val="28"/>
              </w:rPr>
            </w:rPrChange>
          </w:rPr>
          <w:fldChar w:fldCharType="begin"/>
        </w:r>
        <w:r w:rsidRPr="00D15CD3">
          <w:rPr>
            <w:rFonts w:ascii="Arial" w:eastAsia="Times New Roman" w:hAnsi="Arial" w:cs="Arial"/>
            <w:b/>
            <w:bCs/>
            <w:sz w:val="28"/>
            <w:szCs w:val="28"/>
            <w:rPrChange w:id="401" w:author="Ahmed Magdy" w:date="2021-03-15T17:12:00Z">
              <w:rPr>
                <w:rFonts w:ascii="Arial" w:eastAsia="Times New Roman" w:hAnsi="Arial" w:cs="Arial"/>
                <w:b/>
                <w:bCs/>
                <w:color w:val="5B9BD5" w:themeColor="accent1"/>
                <w:sz w:val="28"/>
                <w:szCs w:val="28"/>
              </w:rPr>
            </w:rPrChange>
          </w:rPr>
          <w:instrText xml:space="preserve"> HYPERLINK "</w:instrText>
        </w:r>
        <w:r w:rsidRPr="00D15CD3">
          <w:rPr>
            <w:rPrChange w:id="402" w:author="Ahmed Magdy" w:date="2021-03-15T17:12:00Z">
              <w:rPr>
                <w:color w:val="5B9BD5" w:themeColor="accent1"/>
              </w:rPr>
            </w:rPrChange>
          </w:rPr>
          <w:instrText>https://www.social-searcher.com/</w:instrText>
        </w:r>
        <w:r w:rsidRPr="00D15CD3">
          <w:rPr>
            <w:rFonts w:ascii="Arial" w:eastAsia="Times New Roman" w:hAnsi="Arial" w:cs="Arial"/>
            <w:b/>
            <w:bCs/>
            <w:sz w:val="28"/>
            <w:szCs w:val="28"/>
            <w:rPrChange w:id="403" w:author="Ahmed Magdy" w:date="2021-03-15T17:12:00Z">
              <w:rPr>
                <w:rFonts w:ascii="Arial" w:eastAsia="Times New Roman" w:hAnsi="Arial" w:cs="Arial"/>
                <w:b/>
                <w:bCs/>
                <w:color w:val="5B9BD5" w:themeColor="accent1"/>
                <w:sz w:val="28"/>
                <w:szCs w:val="28"/>
              </w:rPr>
            </w:rPrChange>
          </w:rPr>
          <w:instrText xml:space="preserve">" </w:instrText>
        </w:r>
        <w:r w:rsidRPr="00D15CD3">
          <w:rPr>
            <w:rFonts w:ascii="Arial" w:eastAsia="Times New Roman" w:hAnsi="Arial" w:cs="Arial"/>
            <w:b/>
            <w:bCs/>
            <w:sz w:val="28"/>
            <w:szCs w:val="28"/>
            <w:rPrChange w:id="404" w:author="Ahmed Magdy" w:date="2021-03-15T17:12:00Z">
              <w:rPr>
                <w:rFonts w:ascii="Arial" w:eastAsia="Times New Roman" w:hAnsi="Arial" w:cs="Arial"/>
                <w:b/>
                <w:bCs/>
                <w:color w:val="5B9BD5" w:themeColor="accent1"/>
                <w:sz w:val="28"/>
                <w:szCs w:val="28"/>
              </w:rPr>
            </w:rPrChange>
          </w:rPr>
          <w:fldChar w:fldCharType="separate"/>
        </w:r>
        <w:r w:rsidRPr="00D15CD3">
          <w:rPr>
            <w:rStyle w:val="Hyperlink"/>
            <w:rFonts w:ascii="Arial" w:eastAsia="Times New Roman" w:hAnsi="Arial" w:cs="Arial"/>
            <w:b/>
            <w:bCs/>
            <w:color w:val="auto"/>
            <w:sz w:val="28"/>
            <w:szCs w:val="28"/>
            <w:rPrChange w:id="405" w:author="Ahmed Magdy" w:date="2021-03-15T17:12:00Z">
              <w:rPr>
                <w:rStyle w:val="Hyperlink"/>
                <w:rFonts w:ascii="Arial" w:eastAsia="Times New Roman" w:hAnsi="Arial" w:cs="Arial"/>
                <w:b/>
                <w:bCs/>
                <w:sz w:val="28"/>
                <w:szCs w:val="28"/>
              </w:rPr>
            </w:rPrChange>
          </w:rPr>
          <w:t>social-searcher.com</w:t>
        </w:r>
        <w:r w:rsidRPr="00D15CD3">
          <w:rPr>
            <w:rFonts w:ascii="Arial" w:eastAsia="Times New Roman" w:hAnsi="Arial" w:cs="Arial"/>
            <w:b/>
            <w:bCs/>
            <w:sz w:val="28"/>
            <w:szCs w:val="28"/>
            <w:rPrChange w:id="406" w:author="Ahmed Magdy" w:date="2021-03-15T17:12:00Z">
              <w:rPr>
                <w:rFonts w:ascii="Arial" w:eastAsia="Times New Roman" w:hAnsi="Arial" w:cs="Arial"/>
                <w:b/>
                <w:bCs/>
                <w:color w:val="5B9BD5" w:themeColor="accent1"/>
                <w:sz w:val="28"/>
                <w:szCs w:val="28"/>
              </w:rPr>
            </w:rPrChange>
          </w:rPr>
          <w:fldChar w:fldCharType="end"/>
        </w:r>
      </w:ins>
    </w:p>
    <w:p w14:paraId="36B61D39" w14:textId="77777777" w:rsidR="00D15CD3" w:rsidRDefault="00D15CD3">
      <w:pPr>
        <w:pStyle w:val="ListParagraph"/>
        <w:shd w:val="clear" w:color="auto" w:fill="FFFFFF"/>
        <w:spacing w:after="0" w:line="240" w:lineRule="auto"/>
        <w:ind w:left="1080"/>
        <w:rPr>
          <w:ins w:id="407" w:author="Ahmed Magdy" w:date="2021-03-15T17:12:00Z"/>
          <w:rFonts w:ascii="Arial" w:eastAsia="Times New Roman" w:hAnsi="Arial" w:cs="Arial"/>
          <w:b/>
          <w:bCs/>
          <w:color w:val="5B9BD5" w:themeColor="accent1"/>
          <w:sz w:val="28"/>
          <w:szCs w:val="28"/>
        </w:rPr>
        <w:pPrChange w:id="408" w:author="Ahmed Magdy" w:date="2021-03-15T17:12:00Z">
          <w:pPr>
            <w:pStyle w:val="ListParagraph"/>
            <w:numPr>
              <w:numId w:val="37"/>
            </w:numPr>
            <w:shd w:val="clear" w:color="auto" w:fill="FFFFFF"/>
            <w:spacing w:after="0" w:line="240" w:lineRule="auto"/>
            <w:ind w:left="1080" w:hanging="360"/>
          </w:pPr>
        </w:pPrChange>
      </w:pPr>
    </w:p>
    <w:p w14:paraId="00C3A303" w14:textId="3E510494" w:rsidR="00D15CD3" w:rsidRPr="00D15CD3" w:rsidRDefault="00D15CD3">
      <w:pPr>
        <w:pStyle w:val="ListParagraph"/>
        <w:numPr>
          <w:ilvl w:val="1"/>
          <w:numId w:val="37"/>
        </w:numPr>
        <w:shd w:val="clear" w:color="auto" w:fill="FFFFFF"/>
        <w:spacing w:after="0" w:line="240" w:lineRule="auto"/>
        <w:rPr>
          <w:ins w:id="409" w:author="Ahmed Magdy" w:date="2021-03-15T17:10:00Z"/>
          <w:rFonts w:ascii="Arial" w:eastAsia="Times New Roman" w:hAnsi="Arial" w:cs="Arial"/>
          <w:sz w:val="24"/>
          <w:szCs w:val="24"/>
          <w:rPrChange w:id="410" w:author="Ahmed Magdy" w:date="2021-03-15T17:12:00Z">
            <w:rPr>
              <w:ins w:id="411" w:author="Ahmed Magdy" w:date="2021-03-15T17:10:00Z"/>
            </w:rPr>
          </w:rPrChange>
        </w:rPr>
        <w:pPrChange w:id="412" w:author="Ahmed Magdy" w:date="2021-03-15T17:12:00Z">
          <w:pPr>
            <w:pStyle w:val="ListParagraph"/>
            <w:numPr>
              <w:numId w:val="37"/>
            </w:numPr>
            <w:shd w:val="clear" w:color="auto" w:fill="FFFFFF"/>
            <w:spacing w:after="0" w:line="240" w:lineRule="auto"/>
            <w:ind w:left="1080" w:hanging="360"/>
          </w:pPr>
        </w:pPrChange>
      </w:pPr>
      <w:ins w:id="413" w:author="Ahmed Magdy" w:date="2021-03-15T17:12:00Z">
        <w:r w:rsidRPr="00D15CD3">
          <w:rPr>
            <w:rFonts w:ascii="Arial" w:eastAsia="Times New Roman" w:hAnsi="Arial" w:cs="Arial"/>
            <w:sz w:val="24"/>
            <w:szCs w:val="24"/>
            <w:rPrChange w:id="414" w:author="Ahmed Magdy" w:date="2021-03-15T17:12:00Z">
              <w:rPr>
                <w:rFonts w:ascii="Arial" w:hAnsi="Arial" w:cs="Arial"/>
                <w:color w:val="4D5156"/>
                <w:sz w:val="21"/>
                <w:szCs w:val="21"/>
                <w:shd w:val="clear" w:color="auto" w:fill="FFFFFF"/>
              </w:rPr>
            </w:rPrChange>
          </w:rPr>
          <w:t>Social search is a behavior of retrieving and searching on a social searching engine that mainly searches user-generated content such as news, videos and images related search queries on social media like Facebook, LinkedIn, Twitter, Instagram and Flickr.</w:t>
        </w:r>
      </w:ins>
    </w:p>
    <w:p w14:paraId="5803AE77" w14:textId="77777777" w:rsidR="00490BF3" w:rsidRDefault="00490BF3">
      <w:pPr>
        <w:pStyle w:val="ListParagraph"/>
        <w:shd w:val="clear" w:color="auto" w:fill="FFFFFF"/>
        <w:spacing w:after="0" w:line="240" w:lineRule="auto"/>
        <w:ind w:left="1440"/>
        <w:rPr>
          <w:ins w:id="415" w:author="Ahmed Magdy" w:date="2021-03-15T17:10:00Z"/>
          <w:rFonts w:ascii="Arial" w:eastAsia="Times New Roman" w:hAnsi="Arial" w:cs="Arial"/>
          <w:sz w:val="24"/>
          <w:szCs w:val="24"/>
        </w:rPr>
        <w:pPrChange w:id="416" w:author="Ahmed Magdy" w:date="2021-03-15T17:10:00Z">
          <w:pPr>
            <w:pStyle w:val="ListParagraph"/>
            <w:numPr>
              <w:ilvl w:val="1"/>
              <w:numId w:val="32"/>
            </w:numPr>
            <w:shd w:val="clear" w:color="auto" w:fill="FFFFFF"/>
            <w:spacing w:after="0" w:line="240" w:lineRule="auto"/>
            <w:ind w:left="1440" w:hanging="360"/>
          </w:pPr>
        </w:pPrChange>
      </w:pPr>
    </w:p>
    <w:p w14:paraId="002BC000" w14:textId="77777777" w:rsidR="00D15CD3" w:rsidRPr="00D15CD3" w:rsidRDefault="00D15CD3">
      <w:pPr>
        <w:shd w:val="clear" w:color="auto" w:fill="FFFFFF"/>
        <w:spacing w:after="0" w:line="240" w:lineRule="auto"/>
        <w:rPr>
          <w:ins w:id="417" w:author="Ahmed Magdy" w:date="2021-02-10T22:09:00Z"/>
          <w:rFonts w:ascii="Arial" w:eastAsia="Times New Roman" w:hAnsi="Arial" w:cs="Arial"/>
          <w:sz w:val="24"/>
          <w:szCs w:val="24"/>
          <w:rPrChange w:id="418" w:author="Ahmed Magdy" w:date="2021-03-15T17:11:00Z">
            <w:rPr>
              <w:ins w:id="419" w:author="Ahmed Magdy" w:date="2021-02-10T22:09:00Z"/>
            </w:rPr>
          </w:rPrChange>
        </w:rPr>
        <w:pPrChange w:id="420" w:author="Ahmed Magdy" w:date="2021-03-15T17:11:00Z">
          <w:pPr>
            <w:pStyle w:val="ListParagraph"/>
            <w:numPr>
              <w:numId w:val="37"/>
            </w:numPr>
            <w:shd w:val="clear" w:color="auto" w:fill="FFFFFF"/>
            <w:spacing w:after="0" w:line="240" w:lineRule="auto"/>
            <w:ind w:left="1080" w:hanging="360"/>
          </w:pPr>
        </w:pPrChange>
      </w:pPr>
    </w:p>
    <w:p w14:paraId="63948763" w14:textId="77777777" w:rsidR="00193738" w:rsidRPr="00193738" w:rsidRDefault="00193738">
      <w:pPr>
        <w:pStyle w:val="ListParagraph"/>
        <w:rPr>
          <w:ins w:id="421" w:author="Ahmed Magdy" w:date="2021-02-10T22:09:00Z"/>
          <w:rFonts w:ascii="Arial" w:eastAsia="Times New Roman" w:hAnsi="Arial" w:cs="Arial"/>
          <w:b/>
          <w:bCs/>
          <w:color w:val="5B9BD5" w:themeColor="accent1"/>
          <w:sz w:val="28"/>
          <w:szCs w:val="28"/>
          <w:rPrChange w:id="422" w:author="Ahmed Magdy" w:date="2021-02-10T22:09:00Z">
            <w:rPr>
              <w:ins w:id="423" w:author="Ahmed Magdy" w:date="2021-02-10T22:09:00Z"/>
            </w:rPr>
          </w:rPrChange>
        </w:rPr>
        <w:pPrChange w:id="424" w:author="Ahmed Magdy" w:date="2021-02-10T22:09:00Z">
          <w:pPr>
            <w:pStyle w:val="ListParagraph"/>
            <w:numPr>
              <w:numId w:val="37"/>
            </w:numPr>
            <w:shd w:val="clear" w:color="auto" w:fill="FFFFFF"/>
            <w:spacing w:after="0" w:line="240" w:lineRule="auto"/>
            <w:ind w:left="1080" w:hanging="360"/>
          </w:pPr>
        </w:pPrChange>
      </w:pPr>
    </w:p>
    <w:p w14:paraId="0A2E8409" w14:textId="40472313" w:rsidR="00193738" w:rsidRDefault="00A65819" w:rsidP="00193738">
      <w:pPr>
        <w:pStyle w:val="ListParagraph"/>
        <w:numPr>
          <w:ilvl w:val="0"/>
          <w:numId w:val="3"/>
        </w:numPr>
        <w:shd w:val="clear" w:color="auto" w:fill="FFFFFF"/>
        <w:spacing w:after="0" w:line="240" w:lineRule="auto"/>
        <w:rPr>
          <w:ins w:id="425" w:author="Ahmed Magdy" w:date="2021-02-10T22:27:00Z"/>
          <w:rFonts w:ascii="Arial" w:eastAsia="Times New Roman" w:hAnsi="Arial" w:cs="Arial"/>
          <w:b/>
          <w:bCs/>
          <w:color w:val="5B9BD5" w:themeColor="accent1"/>
          <w:sz w:val="28"/>
          <w:szCs w:val="28"/>
        </w:rPr>
      </w:pPr>
      <w:ins w:id="426" w:author="Ahmed Magdy" w:date="2021-02-10T22:24:00Z">
        <w:r>
          <w:rPr>
            <w:rFonts w:ascii="Arial" w:eastAsia="Times New Roman" w:hAnsi="Arial" w:cs="Arial"/>
            <w:b/>
            <w:bCs/>
            <w:color w:val="5B9BD5" w:themeColor="accent1"/>
            <w:sz w:val="28"/>
            <w:szCs w:val="28"/>
          </w:rPr>
          <w:t>Planning</w:t>
        </w:r>
      </w:ins>
    </w:p>
    <w:p w14:paraId="554B3F51" w14:textId="6FD6C9A2" w:rsidR="00A65819" w:rsidRDefault="00A65819" w:rsidP="00A65819">
      <w:pPr>
        <w:pStyle w:val="ListParagraph"/>
        <w:numPr>
          <w:ilvl w:val="1"/>
          <w:numId w:val="3"/>
        </w:numPr>
        <w:shd w:val="clear" w:color="auto" w:fill="FFFFFF"/>
        <w:spacing w:after="0" w:line="240" w:lineRule="auto"/>
        <w:rPr>
          <w:ins w:id="427" w:author="Ahmed Magdy" w:date="2021-03-15T16:56:00Z"/>
          <w:rFonts w:ascii="Arial" w:eastAsia="Times New Roman" w:hAnsi="Arial" w:cs="Arial"/>
          <w:b/>
          <w:bCs/>
          <w:color w:val="5B9BD5" w:themeColor="accent1"/>
          <w:sz w:val="28"/>
          <w:szCs w:val="28"/>
        </w:rPr>
      </w:pPr>
      <w:ins w:id="428" w:author="Ahmed Magdy" w:date="2021-02-10T22:24:00Z">
        <w:r w:rsidRPr="00A65819">
          <w:rPr>
            <w:rFonts w:ascii="Arial" w:eastAsia="Times New Roman" w:hAnsi="Arial" w:cs="Arial"/>
            <w:b/>
            <w:bCs/>
            <w:color w:val="5B9BD5" w:themeColor="accent1"/>
            <w:sz w:val="28"/>
            <w:szCs w:val="28"/>
            <w:rPrChange w:id="429" w:author="Ahmed Magdy" w:date="2021-02-10T22:25:00Z">
              <w:rPr/>
            </w:rPrChange>
          </w:rPr>
          <w:t>Project planning</w:t>
        </w:r>
      </w:ins>
    </w:p>
    <w:p w14:paraId="1E0234D4" w14:textId="2F6899A4" w:rsidR="001814F6" w:rsidRDefault="001814F6">
      <w:pPr>
        <w:pStyle w:val="ListParagraph"/>
        <w:shd w:val="clear" w:color="auto" w:fill="FFFFFF"/>
        <w:spacing w:after="0" w:line="240" w:lineRule="auto"/>
        <w:ind w:left="792"/>
        <w:rPr>
          <w:ins w:id="430" w:author="Ahmed Magdy" w:date="2021-02-13T11:26:00Z"/>
          <w:rFonts w:ascii="Arial" w:eastAsia="Times New Roman" w:hAnsi="Arial" w:cs="Arial"/>
          <w:b/>
          <w:bCs/>
          <w:color w:val="5B9BD5" w:themeColor="accent1"/>
          <w:sz w:val="28"/>
          <w:szCs w:val="28"/>
        </w:rPr>
        <w:pPrChange w:id="431" w:author="Ahmed Magdy" w:date="2021-03-15T16:56:00Z">
          <w:pPr>
            <w:pStyle w:val="ListParagraph"/>
            <w:numPr>
              <w:ilvl w:val="1"/>
              <w:numId w:val="3"/>
            </w:numPr>
            <w:shd w:val="clear" w:color="auto" w:fill="FFFFFF"/>
            <w:spacing w:after="0" w:line="240" w:lineRule="auto"/>
            <w:ind w:left="792" w:hanging="432"/>
          </w:pPr>
        </w:pPrChange>
      </w:pPr>
    </w:p>
    <w:p w14:paraId="6A5C9A0F" w14:textId="73FFCDCE" w:rsidR="008662FF" w:rsidRPr="001814F6" w:rsidRDefault="008662FF">
      <w:pPr>
        <w:pStyle w:val="ListParagraph"/>
        <w:shd w:val="clear" w:color="auto" w:fill="FFFFFF"/>
        <w:spacing w:after="0" w:line="240" w:lineRule="auto"/>
        <w:ind w:left="792"/>
        <w:jc w:val="center"/>
        <w:rPr>
          <w:ins w:id="432" w:author="Ahmed Magdy" w:date="2021-02-10T22:26:00Z"/>
          <w:rFonts w:ascii="Arial" w:eastAsia="Times New Roman" w:hAnsi="Arial" w:cs="Arial"/>
          <w:b/>
          <w:bCs/>
          <w:color w:val="ED7D31" w:themeColor="accent2"/>
          <w:sz w:val="28"/>
          <w:szCs w:val="28"/>
          <w:rPrChange w:id="433" w:author="Ahmed Magdy" w:date="2021-03-15T16:56:00Z">
            <w:rPr>
              <w:ins w:id="434" w:author="Ahmed Magdy" w:date="2021-02-10T22:26:00Z"/>
              <w:rFonts w:ascii="Arial" w:eastAsia="Times New Roman" w:hAnsi="Arial" w:cs="Arial"/>
              <w:b/>
              <w:bCs/>
              <w:color w:val="5B9BD5" w:themeColor="accent1"/>
              <w:sz w:val="28"/>
              <w:szCs w:val="28"/>
            </w:rPr>
          </w:rPrChange>
        </w:rPr>
        <w:pPrChange w:id="435" w:author="Ahmed Magdy" w:date="2021-03-15T16:56:00Z">
          <w:pPr>
            <w:pStyle w:val="ListParagraph"/>
            <w:numPr>
              <w:ilvl w:val="1"/>
              <w:numId w:val="3"/>
            </w:numPr>
            <w:shd w:val="clear" w:color="auto" w:fill="FFFFFF"/>
            <w:spacing w:after="0" w:line="240" w:lineRule="auto"/>
            <w:ind w:left="792" w:hanging="432"/>
          </w:pPr>
        </w:pPrChange>
      </w:pPr>
      <w:ins w:id="436" w:author="Ahmed Magdy" w:date="2021-02-13T11:33:00Z">
        <w:r w:rsidRPr="001814F6">
          <w:rPr>
            <w:rFonts w:ascii="Arial" w:eastAsia="Times New Roman" w:hAnsi="Arial" w:cs="Arial"/>
            <w:b/>
            <w:bCs/>
            <w:color w:val="ED7D31" w:themeColor="accent2"/>
            <w:sz w:val="28"/>
            <w:szCs w:val="28"/>
            <w:rPrChange w:id="437" w:author="Ahmed Magdy" w:date="2021-03-15T16:56:00Z">
              <w:rPr>
                <w:rFonts w:ascii="Arial" w:eastAsia="Times New Roman" w:hAnsi="Arial" w:cs="Arial"/>
                <w:b/>
                <w:bCs/>
                <w:color w:val="5B9BD5" w:themeColor="accent1"/>
                <w:sz w:val="28"/>
                <w:szCs w:val="28"/>
              </w:rPr>
            </w:rPrChange>
          </w:rPr>
          <w:t>(GANTT CHART)</w:t>
        </w:r>
      </w:ins>
    </w:p>
    <w:p w14:paraId="39F3AE51" w14:textId="77777777" w:rsidR="00A65819" w:rsidRPr="00A65819" w:rsidRDefault="00A65819">
      <w:pPr>
        <w:pStyle w:val="ListParagraph"/>
        <w:shd w:val="clear" w:color="auto" w:fill="FFFFFF"/>
        <w:spacing w:after="0" w:line="240" w:lineRule="auto"/>
        <w:ind w:left="792"/>
        <w:rPr>
          <w:ins w:id="438" w:author="Ahmed Magdy" w:date="2021-02-10T22:24:00Z"/>
          <w:rFonts w:ascii="Arial" w:eastAsia="Times New Roman" w:hAnsi="Arial" w:cs="Arial"/>
          <w:b/>
          <w:bCs/>
          <w:color w:val="5B9BD5" w:themeColor="accent1"/>
          <w:sz w:val="28"/>
          <w:szCs w:val="28"/>
          <w:rPrChange w:id="439" w:author="Ahmed Magdy" w:date="2021-02-10T22:25:00Z">
            <w:rPr>
              <w:ins w:id="440" w:author="Ahmed Magdy" w:date="2021-02-10T22:24:00Z"/>
            </w:rPr>
          </w:rPrChange>
        </w:rPr>
        <w:pPrChange w:id="441" w:author="Ahmed Magdy" w:date="2021-02-10T22:26:00Z">
          <w:pPr>
            <w:pStyle w:val="ListParagraph"/>
            <w:numPr>
              <w:ilvl w:val="1"/>
              <w:numId w:val="38"/>
            </w:numPr>
            <w:ind w:left="792" w:hanging="432"/>
          </w:pPr>
        </w:pPrChange>
      </w:pPr>
    </w:p>
    <w:p w14:paraId="42C8F000" w14:textId="71A4B60E" w:rsidR="00A65819" w:rsidRDefault="00A65819" w:rsidP="00A65819">
      <w:pPr>
        <w:pStyle w:val="ListParagraph"/>
        <w:numPr>
          <w:ilvl w:val="1"/>
          <w:numId w:val="3"/>
        </w:numPr>
        <w:shd w:val="clear" w:color="auto" w:fill="FFFFFF"/>
        <w:spacing w:after="0" w:line="240" w:lineRule="auto"/>
        <w:rPr>
          <w:ins w:id="442" w:author="Ahmed Magdy" w:date="2021-02-10T22:25:00Z"/>
          <w:rFonts w:ascii="Arial" w:eastAsia="Times New Roman" w:hAnsi="Arial" w:cs="Arial"/>
          <w:b/>
          <w:bCs/>
          <w:color w:val="5B9BD5" w:themeColor="accent1"/>
          <w:sz w:val="28"/>
          <w:szCs w:val="28"/>
        </w:rPr>
      </w:pPr>
      <w:ins w:id="443" w:author="Ahmed Magdy" w:date="2021-02-10T22:24:00Z">
        <w:r w:rsidRPr="00A65819">
          <w:rPr>
            <w:rFonts w:ascii="Arial" w:eastAsia="Times New Roman" w:hAnsi="Arial" w:cs="Arial"/>
            <w:b/>
            <w:bCs/>
            <w:color w:val="5B9BD5" w:themeColor="accent1"/>
            <w:sz w:val="28"/>
            <w:szCs w:val="28"/>
            <w:rPrChange w:id="444" w:author="Ahmed Magdy" w:date="2021-02-10T22:25:00Z">
              <w:rPr/>
            </w:rPrChange>
          </w:rPr>
          <w:t>Constraints</w:t>
        </w:r>
      </w:ins>
    </w:p>
    <w:p w14:paraId="56E91951" w14:textId="77777777" w:rsidR="00A65819" w:rsidRPr="00A65819" w:rsidRDefault="00A65819">
      <w:pPr>
        <w:pStyle w:val="ListParagraph"/>
        <w:shd w:val="clear" w:color="auto" w:fill="FFFFFF"/>
        <w:spacing w:after="0" w:line="240" w:lineRule="auto"/>
        <w:ind w:left="792"/>
        <w:rPr>
          <w:ins w:id="445" w:author="Ahmed Magdy" w:date="2021-02-10T22:24:00Z"/>
          <w:rFonts w:ascii="Arial" w:eastAsia="Times New Roman" w:hAnsi="Arial" w:cs="Arial"/>
          <w:b/>
          <w:bCs/>
          <w:color w:val="5B9BD5" w:themeColor="accent1"/>
          <w:sz w:val="28"/>
          <w:szCs w:val="28"/>
          <w:rPrChange w:id="446" w:author="Ahmed Magdy" w:date="2021-02-10T22:25:00Z">
            <w:rPr>
              <w:ins w:id="447" w:author="Ahmed Magdy" w:date="2021-02-10T22:24:00Z"/>
            </w:rPr>
          </w:rPrChange>
        </w:rPr>
        <w:pPrChange w:id="448" w:author="Ahmed Magdy" w:date="2021-02-10T22:25:00Z">
          <w:pPr>
            <w:pStyle w:val="ListParagraph"/>
            <w:numPr>
              <w:ilvl w:val="1"/>
              <w:numId w:val="38"/>
            </w:numPr>
            <w:ind w:left="792" w:hanging="432"/>
          </w:pPr>
        </w:pPrChange>
      </w:pPr>
    </w:p>
    <w:p w14:paraId="31AC0738" w14:textId="77777777" w:rsidR="00A65819" w:rsidRPr="00A65819" w:rsidRDefault="00A65819">
      <w:pPr>
        <w:pStyle w:val="ListParagraph"/>
        <w:numPr>
          <w:ilvl w:val="1"/>
          <w:numId w:val="32"/>
        </w:numPr>
        <w:shd w:val="clear" w:color="auto" w:fill="FFFFFF"/>
        <w:spacing w:after="0" w:line="240" w:lineRule="auto"/>
        <w:rPr>
          <w:ins w:id="449" w:author="Ahmed Magdy" w:date="2021-02-10T22:24:00Z"/>
          <w:rFonts w:ascii="Arial" w:eastAsia="Times New Roman" w:hAnsi="Arial" w:cs="Arial"/>
          <w:sz w:val="24"/>
          <w:szCs w:val="24"/>
          <w:rPrChange w:id="450" w:author="Ahmed Magdy" w:date="2021-02-10T22:25:00Z">
            <w:rPr>
              <w:ins w:id="451" w:author="Ahmed Magdy" w:date="2021-02-10T22:24:00Z"/>
            </w:rPr>
          </w:rPrChange>
        </w:rPr>
        <w:pPrChange w:id="452" w:author="Ahmed Magdy" w:date="2021-02-10T22:25:00Z">
          <w:pPr>
            <w:pStyle w:val="ListParagraph"/>
            <w:numPr>
              <w:numId w:val="39"/>
            </w:numPr>
            <w:ind w:left="1440" w:hanging="360"/>
          </w:pPr>
        </w:pPrChange>
      </w:pPr>
      <w:ins w:id="453" w:author="Ahmed Magdy" w:date="2021-02-10T22:24:00Z">
        <w:r w:rsidRPr="00A65819">
          <w:rPr>
            <w:rFonts w:ascii="Arial" w:eastAsia="Times New Roman" w:hAnsi="Arial" w:cs="Arial"/>
            <w:sz w:val="24"/>
            <w:szCs w:val="24"/>
            <w:rPrChange w:id="454" w:author="Ahmed Magdy" w:date="2021-02-10T22:25:00Z">
              <w:rPr/>
            </w:rPrChange>
          </w:rPr>
          <w:t>Device with a browser</w:t>
        </w:r>
      </w:ins>
    </w:p>
    <w:p w14:paraId="2F9DB34E" w14:textId="77777777" w:rsidR="00A65819" w:rsidRPr="00A65819" w:rsidRDefault="00A65819">
      <w:pPr>
        <w:pStyle w:val="ListParagraph"/>
        <w:numPr>
          <w:ilvl w:val="1"/>
          <w:numId w:val="32"/>
        </w:numPr>
        <w:shd w:val="clear" w:color="auto" w:fill="FFFFFF"/>
        <w:spacing w:after="0" w:line="240" w:lineRule="auto"/>
        <w:rPr>
          <w:ins w:id="455" w:author="Ahmed Magdy" w:date="2021-02-10T22:24:00Z"/>
          <w:rFonts w:ascii="Arial" w:eastAsia="Times New Roman" w:hAnsi="Arial" w:cs="Arial"/>
          <w:sz w:val="24"/>
          <w:szCs w:val="24"/>
          <w:rPrChange w:id="456" w:author="Ahmed Magdy" w:date="2021-02-10T22:25:00Z">
            <w:rPr>
              <w:ins w:id="457" w:author="Ahmed Magdy" w:date="2021-02-10T22:24:00Z"/>
            </w:rPr>
          </w:rPrChange>
        </w:rPr>
        <w:pPrChange w:id="458" w:author="Ahmed Magdy" w:date="2021-02-10T22:25:00Z">
          <w:pPr>
            <w:pStyle w:val="ListParagraph"/>
            <w:numPr>
              <w:numId w:val="39"/>
            </w:numPr>
            <w:ind w:left="1440" w:hanging="360"/>
          </w:pPr>
        </w:pPrChange>
      </w:pPr>
      <w:ins w:id="459" w:author="Ahmed Magdy" w:date="2021-02-10T22:24:00Z">
        <w:r w:rsidRPr="00A65819">
          <w:rPr>
            <w:rFonts w:ascii="Arial" w:eastAsia="Times New Roman" w:hAnsi="Arial" w:cs="Arial"/>
            <w:sz w:val="24"/>
            <w:szCs w:val="24"/>
            <w:rPrChange w:id="460" w:author="Ahmed Magdy" w:date="2021-02-10T22:25:00Z">
              <w:rPr/>
            </w:rPrChange>
          </w:rPr>
          <w:t>Internet connection</w:t>
        </w:r>
      </w:ins>
    </w:p>
    <w:p w14:paraId="4FF48782" w14:textId="77777777" w:rsidR="00A65819" w:rsidRPr="00A65819" w:rsidRDefault="00A65819">
      <w:pPr>
        <w:pStyle w:val="ListParagraph"/>
        <w:numPr>
          <w:ilvl w:val="1"/>
          <w:numId w:val="32"/>
        </w:numPr>
        <w:shd w:val="clear" w:color="auto" w:fill="FFFFFF"/>
        <w:spacing w:after="0" w:line="240" w:lineRule="auto"/>
        <w:rPr>
          <w:ins w:id="461" w:author="Ahmed Magdy" w:date="2021-02-10T22:24:00Z"/>
          <w:rFonts w:ascii="Arial" w:eastAsia="Times New Roman" w:hAnsi="Arial" w:cs="Arial"/>
          <w:sz w:val="24"/>
          <w:szCs w:val="24"/>
          <w:rPrChange w:id="462" w:author="Ahmed Magdy" w:date="2021-02-10T22:25:00Z">
            <w:rPr>
              <w:ins w:id="463" w:author="Ahmed Magdy" w:date="2021-02-10T22:24:00Z"/>
            </w:rPr>
          </w:rPrChange>
        </w:rPr>
        <w:pPrChange w:id="464" w:author="Ahmed Magdy" w:date="2021-02-10T22:25:00Z">
          <w:pPr>
            <w:pStyle w:val="ListParagraph"/>
            <w:numPr>
              <w:numId w:val="39"/>
            </w:numPr>
            <w:ind w:left="1440" w:hanging="360"/>
          </w:pPr>
        </w:pPrChange>
      </w:pPr>
      <w:ins w:id="465" w:author="Ahmed Magdy" w:date="2021-02-10T22:24:00Z">
        <w:r w:rsidRPr="00A65819">
          <w:rPr>
            <w:rFonts w:ascii="Arial" w:eastAsia="Times New Roman" w:hAnsi="Arial" w:cs="Arial"/>
            <w:sz w:val="24"/>
            <w:szCs w:val="24"/>
            <w:rPrChange w:id="466" w:author="Ahmed Magdy" w:date="2021-02-10T22:25:00Z">
              <w:rPr/>
            </w:rPrChange>
          </w:rPr>
          <w:t>Technologies and tools:</w:t>
        </w:r>
      </w:ins>
    </w:p>
    <w:p w14:paraId="72FF6DB3" w14:textId="77777777" w:rsidR="00A65819" w:rsidRPr="00A65819" w:rsidRDefault="00A65819">
      <w:pPr>
        <w:pStyle w:val="ListParagraph"/>
        <w:numPr>
          <w:ilvl w:val="2"/>
          <w:numId w:val="32"/>
        </w:numPr>
        <w:shd w:val="clear" w:color="auto" w:fill="FFFFFF"/>
        <w:spacing w:after="0" w:line="240" w:lineRule="auto"/>
        <w:rPr>
          <w:ins w:id="467" w:author="Ahmed Magdy" w:date="2021-02-10T22:24:00Z"/>
          <w:rFonts w:ascii="Arial" w:eastAsia="Times New Roman" w:hAnsi="Arial" w:cs="Arial"/>
          <w:sz w:val="24"/>
          <w:szCs w:val="24"/>
          <w:rPrChange w:id="468" w:author="Ahmed Magdy" w:date="2021-02-10T22:25:00Z">
            <w:rPr>
              <w:ins w:id="469" w:author="Ahmed Magdy" w:date="2021-02-10T22:24:00Z"/>
            </w:rPr>
          </w:rPrChange>
        </w:rPr>
        <w:pPrChange w:id="470" w:author="Ahmed Magdy" w:date="2021-02-10T22:25:00Z">
          <w:pPr>
            <w:pStyle w:val="ListParagraph"/>
            <w:numPr>
              <w:ilvl w:val="1"/>
              <w:numId w:val="39"/>
            </w:numPr>
            <w:ind w:left="2160" w:hanging="360"/>
          </w:pPr>
        </w:pPrChange>
      </w:pPr>
      <w:ins w:id="471" w:author="Ahmed Magdy" w:date="2021-02-10T22:24:00Z">
        <w:r w:rsidRPr="00A65819">
          <w:rPr>
            <w:rFonts w:ascii="Arial" w:eastAsia="Times New Roman" w:hAnsi="Arial" w:cs="Arial"/>
            <w:sz w:val="24"/>
            <w:szCs w:val="24"/>
            <w:rPrChange w:id="472" w:author="Ahmed Magdy" w:date="2021-02-10T22:25:00Z">
              <w:rPr/>
            </w:rPrChange>
          </w:rPr>
          <w:t>Python</w:t>
        </w:r>
      </w:ins>
    </w:p>
    <w:p w14:paraId="4C20664F" w14:textId="191F4A35" w:rsidR="00A65819" w:rsidRDefault="00A65819">
      <w:pPr>
        <w:pStyle w:val="ListParagraph"/>
        <w:numPr>
          <w:ilvl w:val="2"/>
          <w:numId w:val="32"/>
        </w:numPr>
        <w:shd w:val="clear" w:color="auto" w:fill="FFFFFF"/>
        <w:spacing w:after="0" w:line="240" w:lineRule="auto"/>
        <w:rPr>
          <w:ins w:id="473" w:author="Ahmed Magdy" w:date="2021-03-15T16:54:00Z"/>
          <w:rFonts w:ascii="Arial" w:eastAsia="Times New Roman" w:hAnsi="Arial" w:cs="Arial"/>
          <w:sz w:val="24"/>
          <w:szCs w:val="24"/>
        </w:rPr>
      </w:pPr>
      <w:ins w:id="474" w:author="Ahmed Magdy" w:date="2021-02-10T22:24:00Z">
        <w:r w:rsidRPr="00A65819">
          <w:rPr>
            <w:rFonts w:ascii="Arial" w:eastAsia="Times New Roman" w:hAnsi="Arial" w:cs="Arial"/>
            <w:sz w:val="24"/>
            <w:szCs w:val="24"/>
            <w:rPrChange w:id="475" w:author="Ahmed Magdy" w:date="2021-02-10T22:25:00Z">
              <w:rPr/>
            </w:rPrChange>
          </w:rPr>
          <w:t>Twitter API</w:t>
        </w:r>
      </w:ins>
    </w:p>
    <w:p w14:paraId="606E89CD" w14:textId="152A1B10" w:rsidR="001814F6" w:rsidRDefault="001814F6" w:rsidP="001814F6">
      <w:pPr>
        <w:pStyle w:val="ListParagraph"/>
        <w:numPr>
          <w:ilvl w:val="3"/>
          <w:numId w:val="32"/>
        </w:numPr>
        <w:shd w:val="clear" w:color="auto" w:fill="FFFFFF"/>
        <w:spacing w:after="0" w:line="240" w:lineRule="auto"/>
        <w:rPr>
          <w:ins w:id="476" w:author="Ahmed Magdy" w:date="2021-03-15T17:29:00Z"/>
          <w:rFonts w:ascii="Arial" w:eastAsia="Times New Roman" w:hAnsi="Arial" w:cs="Arial"/>
          <w:sz w:val="24"/>
          <w:szCs w:val="24"/>
        </w:rPr>
      </w:pPr>
      <w:ins w:id="477" w:author="Ahmed Magdy" w:date="2021-03-15T16:54:00Z">
        <w:r>
          <w:rPr>
            <w:rFonts w:ascii="Arial" w:eastAsia="Times New Roman" w:hAnsi="Arial" w:cs="Arial"/>
            <w:sz w:val="24"/>
            <w:szCs w:val="24"/>
          </w:rPr>
          <w:t>Preferred more than one account to avoid rate limits.</w:t>
        </w:r>
      </w:ins>
    </w:p>
    <w:p w14:paraId="0B5CFCD2" w14:textId="77777777" w:rsidR="00336637" w:rsidRDefault="00336637">
      <w:pPr>
        <w:pStyle w:val="ListParagraph"/>
        <w:shd w:val="clear" w:color="auto" w:fill="FFFFFF"/>
        <w:spacing w:after="0" w:line="240" w:lineRule="auto"/>
        <w:ind w:left="2880"/>
        <w:rPr>
          <w:ins w:id="478" w:author="Ahmed Magdy" w:date="2021-03-15T16:54:00Z"/>
          <w:rFonts w:ascii="Arial" w:eastAsia="Times New Roman" w:hAnsi="Arial" w:cs="Arial"/>
          <w:sz w:val="24"/>
          <w:szCs w:val="24"/>
        </w:rPr>
        <w:pPrChange w:id="479" w:author="Ahmed Magdy" w:date="2021-03-15T17:29:00Z">
          <w:pPr>
            <w:pStyle w:val="ListParagraph"/>
            <w:numPr>
              <w:ilvl w:val="3"/>
              <w:numId w:val="32"/>
            </w:numPr>
            <w:shd w:val="clear" w:color="auto" w:fill="FFFFFF"/>
            <w:spacing w:after="0" w:line="240" w:lineRule="auto"/>
            <w:ind w:left="2880" w:hanging="360"/>
          </w:pPr>
        </w:pPrChange>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688"/>
        <w:gridCol w:w="2673"/>
        <w:gridCol w:w="3297"/>
        <w:gridCol w:w="702"/>
      </w:tblGrid>
      <w:tr w:rsidR="001814F6" w:rsidRPr="001814F6" w14:paraId="54E7FB1C" w14:textId="77777777" w:rsidTr="001814F6">
        <w:trPr>
          <w:tblHeader/>
          <w:tblCellSpacing w:w="15" w:type="dxa"/>
          <w:ins w:id="480" w:author="Ahmed Magdy" w:date="2021-03-15T16:55:00Z"/>
        </w:trPr>
        <w:tc>
          <w:tcPr>
            <w:tcW w:w="0" w:type="auto"/>
            <w:vMerge w:val="restart"/>
            <w:tcBorders>
              <w:top w:val="single" w:sz="6" w:space="0" w:color="F3F7FA"/>
              <w:left w:val="nil"/>
              <w:bottom w:val="nil"/>
              <w:right w:val="nil"/>
            </w:tcBorders>
            <w:shd w:val="clear" w:color="auto" w:fill="F3F7FA"/>
            <w:tcMar>
              <w:top w:w="120" w:type="dxa"/>
              <w:left w:w="120" w:type="dxa"/>
              <w:bottom w:w="120" w:type="dxa"/>
              <w:right w:w="120" w:type="dxa"/>
            </w:tcMar>
            <w:hideMark/>
          </w:tcPr>
          <w:p w14:paraId="04BF468D" w14:textId="77777777" w:rsidR="001814F6" w:rsidRPr="001814F6" w:rsidRDefault="001814F6" w:rsidP="001814F6">
            <w:pPr>
              <w:spacing w:after="0" w:line="240" w:lineRule="auto"/>
              <w:rPr>
                <w:ins w:id="481" w:author="Ahmed Magdy" w:date="2021-03-15T16:55:00Z"/>
                <w:rFonts w:ascii="Segoe UI" w:eastAsia="Times New Roman" w:hAnsi="Segoe UI" w:cs="Segoe UI"/>
                <w:b/>
                <w:bCs/>
                <w:color w:val="434548"/>
                <w:sz w:val="21"/>
                <w:szCs w:val="21"/>
              </w:rPr>
            </w:pPr>
            <w:ins w:id="482" w:author="Ahmed Magdy" w:date="2021-03-15T16:55:00Z">
              <w:r w:rsidRPr="001814F6">
                <w:rPr>
                  <w:rFonts w:ascii="Segoe UI" w:eastAsia="Times New Roman" w:hAnsi="Segoe UI" w:cs="Segoe UI"/>
                  <w:b/>
                  <w:bCs/>
                  <w:color w:val="434548"/>
                  <w:sz w:val="21"/>
                  <w:szCs w:val="21"/>
                </w:rPr>
                <w:t>Resource</w:t>
              </w:r>
            </w:ins>
          </w:p>
        </w:tc>
        <w:tc>
          <w:tcPr>
            <w:tcW w:w="0" w:type="auto"/>
            <w:vMerge w:val="restart"/>
            <w:tcBorders>
              <w:top w:val="single" w:sz="6" w:space="0" w:color="F3F7FA"/>
              <w:left w:val="nil"/>
              <w:bottom w:val="nil"/>
              <w:right w:val="nil"/>
            </w:tcBorders>
            <w:shd w:val="clear" w:color="auto" w:fill="F3F7FA"/>
            <w:tcMar>
              <w:top w:w="120" w:type="dxa"/>
              <w:left w:w="120" w:type="dxa"/>
              <w:bottom w:w="120" w:type="dxa"/>
              <w:right w:w="120" w:type="dxa"/>
            </w:tcMar>
            <w:hideMark/>
          </w:tcPr>
          <w:p w14:paraId="39024D30" w14:textId="77777777" w:rsidR="001814F6" w:rsidRPr="001814F6" w:rsidRDefault="001814F6" w:rsidP="001814F6">
            <w:pPr>
              <w:spacing w:after="0" w:line="240" w:lineRule="auto"/>
              <w:rPr>
                <w:ins w:id="483" w:author="Ahmed Magdy" w:date="2021-03-15T16:55:00Z"/>
                <w:rFonts w:ascii="Segoe UI" w:eastAsia="Times New Roman" w:hAnsi="Segoe UI" w:cs="Segoe UI"/>
                <w:b/>
                <w:bCs/>
                <w:color w:val="434548"/>
                <w:sz w:val="21"/>
                <w:szCs w:val="21"/>
              </w:rPr>
            </w:pPr>
            <w:ins w:id="484" w:author="Ahmed Magdy" w:date="2021-03-15T16:55:00Z">
              <w:r w:rsidRPr="001814F6">
                <w:rPr>
                  <w:rFonts w:ascii="Segoe UI" w:eastAsia="Times New Roman" w:hAnsi="Segoe UI" w:cs="Segoe UI"/>
                  <w:b/>
                  <w:bCs/>
                  <w:color w:val="434548"/>
                  <w:sz w:val="21"/>
                  <w:szCs w:val="21"/>
                </w:rPr>
                <w:t>Endpoint</w:t>
              </w:r>
            </w:ins>
          </w:p>
        </w:tc>
        <w:tc>
          <w:tcPr>
            <w:tcW w:w="0" w:type="auto"/>
            <w:gridSpan w:val="2"/>
            <w:tcBorders>
              <w:top w:val="single" w:sz="6" w:space="0" w:color="F3F7FA"/>
              <w:left w:val="nil"/>
              <w:bottom w:val="nil"/>
              <w:right w:val="nil"/>
            </w:tcBorders>
            <w:shd w:val="clear" w:color="auto" w:fill="F3F7FA"/>
            <w:tcMar>
              <w:top w:w="120" w:type="dxa"/>
              <w:left w:w="120" w:type="dxa"/>
              <w:bottom w:w="120" w:type="dxa"/>
              <w:right w:w="120" w:type="dxa"/>
            </w:tcMar>
            <w:hideMark/>
          </w:tcPr>
          <w:p w14:paraId="28580C98" w14:textId="77777777" w:rsidR="001814F6" w:rsidRPr="001814F6" w:rsidRDefault="001814F6" w:rsidP="001814F6">
            <w:pPr>
              <w:spacing w:after="0" w:line="240" w:lineRule="auto"/>
              <w:rPr>
                <w:ins w:id="485" w:author="Ahmed Magdy" w:date="2021-03-15T16:55:00Z"/>
                <w:rFonts w:ascii="Segoe UI" w:eastAsia="Times New Roman" w:hAnsi="Segoe UI" w:cs="Segoe UI"/>
                <w:b/>
                <w:bCs/>
                <w:color w:val="434548"/>
                <w:sz w:val="21"/>
                <w:szCs w:val="21"/>
              </w:rPr>
            </w:pPr>
            <w:ins w:id="486" w:author="Ahmed Magdy" w:date="2021-03-15T16:55:00Z">
              <w:r w:rsidRPr="001814F6">
                <w:rPr>
                  <w:rFonts w:ascii="Segoe UI" w:eastAsia="Times New Roman" w:hAnsi="Segoe UI" w:cs="Segoe UI"/>
                  <w:b/>
                  <w:bCs/>
                  <w:color w:val="434548"/>
                  <w:sz w:val="21"/>
                  <w:szCs w:val="21"/>
                </w:rPr>
                <w:t>Requests per 15-minute window unless otherwise stated</w:t>
              </w:r>
            </w:ins>
          </w:p>
        </w:tc>
      </w:tr>
      <w:tr w:rsidR="001814F6" w:rsidRPr="001814F6" w14:paraId="4AC77453" w14:textId="77777777" w:rsidTr="001814F6">
        <w:trPr>
          <w:tblHeader/>
          <w:tblCellSpacing w:w="15" w:type="dxa"/>
          <w:ins w:id="487" w:author="Ahmed Magdy" w:date="2021-03-15T16:55:00Z"/>
        </w:trPr>
        <w:tc>
          <w:tcPr>
            <w:tcW w:w="0" w:type="auto"/>
            <w:vMerge/>
            <w:tcBorders>
              <w:top w:val="single" w:sz="6" w:space="0" w:color="F3F7FA"/>
              <w:left w:val="nil"/>
              <w:bottom w:val="nil"/>
              <w:right w:val="nil"/>
            </w:tcBorders>
            <w:shd w:val="clear" w:color="auto" w:fill="auto"/>
            <w:hideMark/>
          </w:tcPr>
          <w:p w14:paraId="62993D7B" w14:textId="77777777" w:rsidR="001814F6" w:rsidRPr="001814F6" w:rsidRDefault="001814F6" w:rsidP="001814F6">
            <w:pPr>
              <w:spacing w:after="0" w:line="240" w:lineRule="auto"/>
              <w:rPr>
                <w:ins w:id="488" w:author="Ahmed Magdy" w:date="2021-03-15T16:55:00Z"/>
                <w:rFonts w:ascii="Segoe UI" w:eastAsia="Times New Roman" w:hAnsi="Segoe UI" w:cs="Segoe UI"/>
                <w:b/>
                <w:bCs/>
                <w:color w:val="434548"/>
                <w:sz w:val="21"/>
                <w:szCs w:val="21"/>
              </w:rPr>
            </w:pPr>
          </w:p>
        </w:tc>
        <w:tc>
          <w:tcPr>
            <w:tcW w:w="0" w:type="auto"/>
            <w:vMerge/>
            <w:tcBorders>
              <w:top w:val="single" w:sz="6" w:space="0" w:color="F3F7FA"/>
              <w:left w:val="nil"/>
              <w:bottom w:val="nil"/>
              <w:right w:val="nil"/>
            </w:tcBorders>
            <w:shd w:val="clear" w:color="auto" w:fill="auto"/>
            <w:hideMark/>
          </w:tcPr>
          <w:p w14:paraId="2BD88F7F" w14:textId="77777777" w:rsidR="001814F6" w:rsidRPr="001814F6" w:rsidRDefault="001814F6" w:rsidP="001814F6">
            <w:pPr>
              <w:spacing w:after="0" w:line="240" w:lineRule="auto"/>
              <w:rPr>
                <w:ins w:id="489" w:author="Ahmed Magdy" w:date="2021-03-15T16:55:00Z"/>
                <w:rFonts w:ascii="Segoe UI" w:eastAsia="Times New Roman" w:hAnsi="Segoe UI" w:cs="Segoe UI"/>
                <w:b/>
                <w:bCs/>
                <w:color w:val="434548"/>
                <w:sz w:val="21"/>
                <w:szCs w:val="21"/>
              </w:rPr>
            </w:pPr>
          </w:p>
        </w:tc>
        <w:tc>
          <w:tcPr>
            <w:tcW w:w="3276"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2E05BF9F" w14:textId="77777777" w:rsidR="001814F6" w:rsidRPr="001814F6" w:rsidRDefault="001814F6" w:rsidP="001814F6">
            <w:pPr>
              <w:spacing w:after="0" w:line="240" w:lineRule="auto"/>
              <w:rPr>
                <w:ins w:id="490" w:author="Ahmed Magdy" w:date="2021-03-15T16:55:00Z"/>
                <w:rFonts w:ascii="Segoe UI" w:eastAsia="Times New Roman" w:hAnsi="Segoe UI" w:cs="Segoe UI"/>
                <w:color w:val="434548"/>
                <w:sz w:val="21"/>
                <w:szCs w:val="21"/>
              </w:rPr>
            </w:pPr>
            <w:ins w:id="491" w:author="Ahmed Magdy" w:date="2021-03-15T16:55:00Z">
              <w:r w:rsidRPr="001814F6">
                <w:rPr>
                  <w:rFonts w:ascii="Segoe UI" w:eastAsia="Times New Roman" w:hAnsi="Segoe UI" w:cs="Segoe UI"/>
                  <w:b/>
                  <w:bCs/>
                  <w:color w:val="434548"/>
                  <w:sz w:val="21"/>
                  <w:szCs w:val="21"/>
                </w:rPr>
                <w:t>Per app</w:t>
              </w:r>
            </w:ins>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2D95115A" w14:textId="77777777" w:rsidR="001814F6" w:rsidRPr="001814F6" w:rsidRDefault="001814F6" w:rsidP="001814F6">
            <w:pPr>
              <w:spacing w:after="0" w:line="240" w:lineRule="auto"/>
              <w:rPr>
                <w:ins w:id="492" w:author="Ahmed Magdy" w:date="2021-03-15T16:55:00Z"/>
                <w:rFonts w:ascii="Segoe UI" w:eastAsia="Times New Roman" w:hAnsi="Segoe UI" w:cs="Segoe UI"/>
                <w:color w:val="434548"/>
                <w:sz w:val="21"/>
                <w:szCs w:val="21"/>
              </w:rPr>
            </w:pPr>
            <w:ins w:id="493" w:author="Ahmed Magdy" w:date="2021-03-15T16:55:00Z">
              <w:r w:rsidRPr="001814F6">
                <w:rPr>
                  <w:rFonts w:ascii="Segoe UI" w:eastAsia="Times New Roman" w:hAnsi="Segoe UI" w:cs="Segoe UI"/>
                  <w:b/>
                  <w:bCs/>
                  <w:color w:val="434548"/>
                  <w:sz w:val="21"/>
                  <w:szCs w:val="21"/>
                </w:rPr>
                <w:t>Per user</w:t>
              </w:r>
            </w:ins>
          </w:p>
        </w:tc>
      </w:tr>
      <w:tr w:rsidR="001814F6" w:rsidRPr="001814F6" w14:paraId="63B048D4" w14:textId="77777777" w:rsidTr="001814F6">
        <w:trPr>
          <w:tblCellSpacing w:w="15" w:type="dxa"/>
          <w:ins w:id="494" w:author="Ahmed Magdy" w:date="2021-03-15T16:55:00Z"/>
        </w:trPr>
        <w:tc>
          <w:tcPr>
            <w:tcW w:w="3276" w:type="dxa"/>
            <w:vMerge w:val="restart"/>
            <w:tcBorders>
              <w:top w:val="single" w:sz="6" w:space="0" w:color="F3F7FA"/>
              <w:left w:val="nil"/>
              <w:bottom w:val="nil"/>
              <w:right w:val="nil"/>
            </w:tcBorders>
            <w:shd w:val="clear" w:color="auto" w:fill="F6F7F9"/>
            <w:tcMar>
              <w:top w:w="120" w:type="dxa"/>
              <w:left w:w="120" w:type="dxa"/>
              <w:bottom w:w="120" w:type="dxa"/>
              <w:right w:w="120" w:type="dxa"/>
            </w:tcMar>
            <w:hideMark/>
          </w:tcPr>
          <w:p w14:paraId="60C66AB1" w14:textId="77777777" w:rsidR="001814F6" w:rsidRPr="001814F6" w:rsidRDefault="001814F6" w:rsidP="001814F6">
            <w:pPr>
              <w:spacing w:after="0" w:line="240" w:lineRule="auto"/>
              <w:rPr>
                <w:ins w:id="495" w:author="Ahmed Magdy" w:date="2021-03-15T16:55:00Z"/>
                <w:rFonts w:ascii="Segoe UI" w:eastAsia="Times New Roman" w:hAnsi="Segoe UI" w:cs="Segoe UI"/>
                <w:color w:val="434548"/>
                <w:sz w:val="21"/>
                <w:szCs w:val="21"/>
              </w:rPr>
            </w:pPr>
            <w:ins w:id="496" w:author="Ahmed Magdy" w:date="2021-03-15T16:55:00Z">
              <w:r w:rsidRPr="001814F6">
                <w:rPr>
                  <w:rFonts w:ascii="Segoe UI" w:eastAsia="Times New Roman" w:hAnsi="Segoe UI" w:cs="Segoe UI"/>
                  <w:color w:val="434548"/>
                  <w:sz w:val="21"/>
                  <w:szCs w:val="21"/>
                </w:rPr>
                <w:t>Tweets</w:t>
              </w:r>
            </w:ins>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36F800A3" w14:textId="77777777" w:rsidR="001814F6" w:rsidRPr="001814F6" w:rsidRDefault="001814F6" w:rsidP="001814F6">
            <w:pPr>
              <w:spacing w:after="0" w:line="240" w:lineRule="auto"/>
              <w:rPr>
                <w:ins w:id="497" w:author="Ahmed Magdy" w:date="2021-03-15T16:55:00Z"/>
                <w:rFonts w:ascii="Segoe UI" w:eastAsia="Times New Roman" w:hAnsi="Segoe UI" w:cs="Segoe UI"/>
                <w:color w:val="434548"/>
                <w:sz w:val="21"/>
                <w:szCs w:val="21"/>
              </w:rPr>
            </w:pPr>
            <w:ins w:id="498" w:author="Ahmed Magdy" w:date="2021-03-15T16:55:00Z">
              <w:r w:rsidRPr="001814F6">
                <w:rPr>
                  <w:rFonts w:ascii="Segoe UI" w:eastAsia="Times New Roman" w:hAnsi="Segoe UI" w:cs="Segoe UI"/>
                  <w:color w:val="434548"/>
                  <w:sz w:val="21"/>
                  <w:szCs w:val="21"/>
                </w:rPr>
                <w:t>Tweet lookup</w:t>
              </w:r>
            </w:ins>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633D3C1D" w14:textId="77777777" w:rsidR="001814F6" w:rsidRPr="001814F6" w:rsidRDefault="001814F6" w:rsidP="001814F6">
            <w:pPr>
              <w:spacing w:after="0" w:line="240" w:lineRule="auto"/>
              <w:rPr>
                <w:ins w:id="499" w:author="Ahmed Magdy" w:date="2021-03-15T16:55:00Z"/>
                <w:rFonts w:ascii="Segoe UI" w:eastAsia="Times New Roman" w:hAnsi="Segoe UI" w:cs="Segoe UI"/>
                <w:color w:val="434548"/>
                <w:sz w:val="21"/>
                <w:szCs w:val="21"/>
              </w:rPr>
            </w:pPr>
            <w:ins w:id="500" w:author="Ahmed Magdy" w:date="2021-03-15T16:55:00Z">
              <w:r w:rsidRPr="001814F6">
                <w:rPr>
                  <w:rFonts w:ascii="Segoe UI" w:eastAsia="Times New Roman" w:hAnsi="Segoe UI" w:cs="Segoe UI"/>
                  <w:color w:val="434548"/>
                  <w:sz w:val="21"/>
                  <w:szCs w:val="21"/>
                </w:rPr>
                <w:t>300</w:t>
              </w:r>
            </w:ins>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3F3808A4" w14:textId="77777777" w:rsidR="001814F6" w:rsidRPr="001814F6" w:rsidRDefault="001814F6" w:rsidP="001814F6">
            <w:pPr>
              <w:spacing w:after="0" w:line="240" w:lineRule="auto"/>
              <w:rPr>
                <w:ins w:id="501" w:author="Ahmed Magdy" w:date="2021-03-15T16:55:00Z"/>
                <w:rFonts w:ascii="Segoe UI" w:eastAsia="Times New Roman" w:hAnsi="Segoe UI" w:cs="Segoe UI"/>
                <w:color w:val="434548"/>
                <w:sz w:val="21"/>
                <w:szCs w:val="21"/>
              </w:rPr>
            </w:pPr>
            <w:ins w:id="502" w:author="Ahmed Magdy" w:date="2021-03-15T16:55:00Z">
              <w:r w:rsidRPr="001814F6">
                <w:rPr>
                  <w:rFonts w:ascii="Segoe UI" w:eastAsia="Times New Roman" w:hAnsi="Segoe UI" w:cs="Segoe UI"/>
                  <w:color w:val="434548"/>
                  <w:sz w:val="21"/>
                  <w:szCs w:val="21"/>
                </w:rPr>
                <w:t>900</w:t>
              </w:r>
            </w:ins>
          </w:p>
        </w:tc>
      </w:tr>
      <w:tr w:rsidR="001814F6" w:rsidRPr="001814F6" w14:paraId="4B3A1EAC" w14:textId="77777777" w:rsidTr="001814F6">
        <w:trPr>
          <w:tblCellSpacing w:w="15" w:type="dxa"/>
          <w:ins w:id="503" w:author="Ahmed Magdy" w:date="2021-03-15T16:55:00Z"/>
        </w:trPr>
        <w:tc>
          <w:tcPr>
            <w:tcW w:w="0" w:type="auto"/>
            <w:vMerge/>
            <w:tcBorders>
              <w:top w:val="single" w:sz="6" w:space="0" w:color="F3F7FA"/>
              <w:left w:val="nil"/>
              <w:bottom w:val="nil"/>
              <w:right w:val="nil"/>
            </w:tcBorders>
            <w:shd w:val="clear" w:color="auto" w:fill="auto"/>
            <w:hideMark/>
          </w:tcPr>
          <w:p w14:paraId="7CE6D144" w14:textId="77777777" w:rsidR="001814F6" w:rsidRPr="001814F6" w:rsidRDefault="001814F6" w:rsidP="001814F6">
            <w:pPr>
              <w:spacing w:after="0" w:line="240" w:lineRule="auto"/>
              <w:rPr>
                <w:ins w:id="504" w:author="Ahmed Magdy" w:date="2021-03-15T16:55:00Z"/>
                <w:rFonts w:ascii="Segoe UI" w:eastAsia="Times New Roman" w:hAnsi="Segoe UI" w:cs="Segoe UI"/>
                <w:color w:val="434548"/>
                <w:sz w:val="21"/>
                <w:szCs w:val="21"/>
              </w:rPr>
            </w:pPr>
          </w:p>
        </w:tc>
        <w:tc>
          <w:tcPr>
            <w:tcW w:w="3276"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3DF71F41" w14:textId="77777777" w:rsidR="001814F6" w:rsidRPr="001814F6" w:rsidRDefault="001814F6" w:rsidP="001814F6">
            <w:pPr>
              <w:spacing w:after="0" w:line="240" w:lineRule="auto"/>
              <w:rPr>
                <w:ins w:id="505" w:author="Ahmed Magdy" w:date="2021-03-15T16:55:00Z"/>
                <w:rFonts w:ascii="Segoe UI" w:eastAsia="Times New Roman" w:hAnsi="Segoe UI" w:cs="Segoe UI"/>
                <w:color w:val="434548"/>
                <w:sz w:val="21"/>
                <w:szCs w:val="21"/>
              </w:rPr>
            </w:pPr>
            <w:ins w:id="506" w:author="Ahmed Magdy" w:date="2021-03-15T16:55:00Z">
              <w:r w:rsidRPr="001814F6">
                <w:rPr>
                  <w:rFonts w:ascii="Segoe UI" w:eastAsia="Times New Roman" w:hAnsi="Segoe UI" w:cs="Segoe UI"/>
                  <w:color w:val="434548"/>
                  <w:sz w:val="21"/>
                  <w:szCs w:val="21"/>
                </w:rPr>
                <w:t>Recent search</w:t>
              </w:r>
            </w:ins>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4C76DCB3" w14:textId="77777777" w:rsidR="001814F6" w:rsidRPr="001814F6" w:rsidRDefault="001814F6" w:rsidP="001814F6">
            <w:pPr>
              <w:spacing w:after="0" w:line="240" w:lineRule="auto"/>
              <w:rPr>
                <w:ins w:id="507" w:author="Ahmed Magdy" w:date="2021-03-15T16:55:00Z"/>
                <w:rFonts w:ascii="Segoe UI" w:eastAsia="Times New Roman" w:hAnsi="Segoe UI" w:cs="Segoe UI"/>
                <w:color w:val="434548"/>
                <w:sz w:val="21"/>
                <w:szCs w:val="21"/>
              </w:rPr>
            </w:pPr>
            <w:ins w:id="508" w:author="Ahmed Magdy" w:date="2021-03-15T16:55:00Z">
              <w:r w:rsidRPr="001814F6">
                <w:rPr>
                  <w:rFonts w:ascii="Segoe UI" w:eastAsia="Times New Roman" w:hAnsi="Segoe UI" w:cs="Segoe UI"/>
                  <w:color w:val="434548"/>
                  <w:sz w:val="21"/>
                  <w:szCs w:val="21"/>
                </w:rPr>
                <w:t>450</w:t>
              </w:r>
            </w:ins>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06FDA1F0" w14:textId="77777777" w:rsidR="001814F6" w:rsidRPr="001814F6" w:rsidRDefault="001814F6" w:rsidP="001814F6">
            <w:pPr>
              <w:spacing w:after="0" w:line="240" w:lineRule="auto"/>
              <w:rPr>
                <w:ins w:id="509" w:author="Ahmed Magdy" w:date="2021-03-15T16:55:00Z"/>
                <w:rFonts w:ascii="Segoe UI" w:eastAsia="Times New Roman" w:hAnsi="Segoe UI" w:cs="Segoe UI"/>
                <w:color w:val="434548"/>
                <w:sz w:val="21"/>
                <w:szCs w:val="21"/>
              </w:rPr>
            </w:pPr>
            <w:ins w:id="510" w:author="Ahmed Magdy" w:date="2021-03-15T16:55:00Z">
              <w:r w:rsidRPr="001814F6">
                <w:rPr>
                  <w:rFonts w:ascii="Segoe UI" w:eastAsia="Times New Roman" w:hAnsi="Segoe UI" w:cs="Segoe UI"/>
                  <w:color w:val="434548"/>
                  <w:sz w:val="21"/>
                  <w:szCs w:val="21"/>
                </w:rPr>
                <w:t>180</w:t>
              </w:r>
            </w:ins>
          </w:p>
        </w:tc>
      </w:tr>
    </w:tbl>
    <w:p w14:paraId="56EDE61D" w14:textId="77777777" w:rsidR="001814F6" w:rsidRPr="00A65819" w:rsidRDefault="001814F6">
      <w:pPr>
        <w:pStyle w:val="ListParagraph"/>
        <w:shd w:val="clear" w:color="auto" w:fill="FFFFFF"/>
        <w:spacing w:after="0" w:line="240" w:lineRule="auto"/>
        <w:ind w:left="2880"/>
        <w:rPr>
          <w:ins w:id="511" w:author="Ahmed Magdy" w:date="2021-02-10T22:24:00Z"/>
          <w:rFonts w:ascii="Arial" w:eastAsia="Times New Roman" w:hAnsi="Arial" w:cs="Arial"/>
          <w:sz w:val="24"/>
          <w:szCs w:val="24"/>
          <w:rPrChange w:id="512" w:author="Ahmed Magdy" w:date="2021-02-10T22:25:00Z">
            <w:rPr>
              <w:ins w:id="513" w:author="Ahmed Magdy" w:date="2021-02-10T22:24:00Z"/>
            </w:rPr>
          </w:rPrChange>
        </w:rPr>
        <w:pPrChange w:id="514" w:author="Ahmed Magdy" w:date="2021-03-15T16:54:00Z">
          <w:pPr>
            <w:pStyle w:val="ListParagraph"/>
            <w:numPr>
              <w:ilvl w:val="1"/>
              <w:numId w:val="39"/>
            </w:numPr>
            <w:ind w:left="2160" w:hanging="360"/>
          </w:pPr>
        </w:pPrChange>
      </w:pPr>
    </w:p>
    <w:p w14:paraId="1201CF53" w14:textId="77777777" w:rsidR="00A65819" w:rsidRDefault="00A65819" w:rsidP="00A65819">
      <w:pPr>
        <w:pStyle w:val="ListParagraph"/>
        <w:ind w:left="792"/>
        <w:rPr>
          <w:ins w:id="515" w:author="Ahmed Magdy" w:date="2021-02-10T22:24:00Z"/>
        </w:rPr>
      </w:pPr>
    </w:p>
    <w:p w14:paraId="6A7B68D5" w14:textId="77777777" w:rsidR="00A65819" w:rsidRPr="00A65819" w:rsidRDefault="00A65819">
      <w:pPr>
        <w:pStyle w:val="ListParagraph"/>
        <w:numPr>
          <w:ilvl w:val="1"/>
          <w:numId w:val="3"/>
        </w:numPr>
        <w:shd w:val="clear" w:color="auto" w:fill="FFFFFF"/>
        <w:spacing w:after="0" w:line="240" w:lineRule="auto"/>
        <w:rPr>
          <w:ins w:id="516" w:author="Ahmed Magdy" w:date="2021-02-10T22:24:00Z"/>
          <w:rFonts w:ascii="Arial" w:eastAsia="Times New Roman" w:hAnsi="Arial" w:cs="Arial"/>
          <w:b/>
          <w:bCs/>
          <w:color w:val="5B9BD5" w:themeColor="accent1"/>
          <w:sz w:val="28"/>
          <w:szCs w:val="28"/>
          <w:rPrChange w:id="517" w:author="Ahmed Magdy" w:date="2021-02-10T22:25:00Z">
            <w:rPr>
              <w:ins w:id="518" w:author="Ahmed Magdy" w:date="2021-02-10T22:24:00Z"/>
            </w:rPr>
          </w:rPrChange>
        </w:rPr>
        <w:pPrChange w:id="519" w:author="Ahmed Magdy" w:date="2021-02-10T22:25:00Z">
          <w:pPr>
            <w:pStyle w:val="ListParagraph"/>
            <w:numPr>
              <w:ilvl w:val="1"/>
              <w:numId w:val="38"/>
            </w:numPr>
            <w:ind w:left="792" w:hanging="432"/>
          </w:pPr>
        </w:pPrChange>
      </w:pPr>
      <w:ins w:id="520" w:author="Ahmed Magdy" w:date="2021-02-10T22:24:00Z">
        <w:r w:rsidRPr="00A65819">
          <w:rPr>
            <w:rFonts w:ascii="Arial" w:eastAsia="Times New Roman" w:hAnsi="Arial" w:cs="Arial"/>
            <w:b/>
            <w:bCs/>
            <w:color w:val="5B9BD5" w:themeColor="accent1"/>
            <w:sz w:val="28"/>
            <w:szCs w:val="28"/>
            <w:rPrChange w:id="521" w:author="Ahmed Magdy" w:date="2021-02-10T22:25:00Z">
              <w:rPr/>
            </w:rPrChange>
          </w:rPr>
          <w:t>Risks</w:t>
        </w:r>
      </w:ins>
    </w:p>
    <w:p w14:paraId="1B71B0BD" w14:textId="77777777" w:rsidR="00A65819" w:rsidRDefault="00A65819" w:rsidP="00A65819">
      <w:pPr>
        <w:pStyle w:val="ListParagraph"/>
        <w:ind w:left="792"/>
        <w:rPr>
          <w:ins w:id="522" w:author="Ahmed Magdy" w:date="2021-02-10T22:24:00Z"/>
        </w:rPr>
      </w:pPr>
    </w:p>
    <w:p w14:paraId="5A66D604" w14:textId="3C4F8A2C" w:rsidR="00A65819" w:rsidRDefault="00A65819">
      <w:pPr>
        <w:pStyle w:val="ListParagraph"/>
        <w:numPr>
          <w:ilvl w:val="1"/>
          <w:numId w:val="32"/>
        </w:numPr>
        <w:shd w:val="clear" w:color="auto" w:fill="FFFFFF"/>
        <w:spacing w:after="0" w:line="240" w:lineRule="auto"/>
        <w:rPr>
          <w:ins w:id="523" w:author="Ahmed Magdy" w:date="2021-03-15T16:57:00Z"/>
          <w:rFonts w:ascii="Arial" w:eastAsia="Times New Roman" w:hAnsi="Arial" w:cs="Arial"/>
          <w:sz w:val="24"/>
          <w:szCs w:val="24"/>
        </w:rPr>
      </w:pPr>
      <w:ins w:id="524" w:author="Ahmed Magdy" w:date="2021-02-10T22:24:00Z">
        <w:r w:rsidRPr="00A65819">
          <w:rPr>
            <w:rFonts w:ascii="Arial" w:eastAsia="Times New Roman" w:hAnsi="Arial" w:cs="Arial"/>
            <w:sz w:val="24"/>
            <w:szCs w:val="24"/>
            <w:rPrChange w:id="525" w:author="Ahmed Magdy" w:date="2021-02-10T22:26:00Z">
              <w:rPr/>
            </w:rPrChange>
          </w:rPr>
          <w:t>System failure</w:t>
        </w:r>
      </w:ins>
      <w:ins w:id="526" w:author="Ahmed Magdy" w:date="2021-03-15T16:57:00Z">
        <w:r w:rsidR="00490BF3">
          <w:rPr>
            <w:rFonts w:ascii="Arial" w:eastAsia="Times New Roman" w:hAnsi="Arial" w:cs="Arial"/>
            <w:sz w:val="24"/>
            <w:szCs w:val="24"/>
          </w:rPr>
          <w:t>.</w:t>
        </w:r>
      </w:ins>
    </w:p>
    <w:p w14:paraId="52749B17" w14:textId="034CEA2B" w:rsidR="00490BF3" w:rsidRDefault="00490BF3" w:rsidP="00490BF3">
      <w:pPr>
        <w:pStyle w:val="ListParagraph"/>
        <w:numPr>
          <w:ilvl w:val="2"/>
          <w:numId w:val="32"/>
        </w:numPr>
        <w:shd w:val="clear" w:color="auto" w:fill="FFFFFF"/>
        <w:spacing w:after="0" w:line="240" w:lineRule="auto"/>
        <w:rPr>
          <w:ins w:id="527" w:author="Ahmed Magdy" w:date="2021-03-15T16:57:00Z"/>
          <w:rFonts w:ascii="Arial" w:eastAsia="Times New Roman" w:hAnsi="Arial" w:cs="Arial"/>
          <w:sz w:val="24"/>
          <w:szCs w:val="24"/>
        </w:rPr>
      </w:pPr>
      <w:ins w:id="528" w:author="Ahmed Magdy" w:date="2021-03-15T16:57:00Z">
        <w:r>
          <w:rPr>
            <w:rFonts w:ascii="Arial" w:eastAsia="Times New Roman" w:hAnsi="Arial" w:cs="Arial"/>
            <w:sz w:val="24"/>
            <w:szCs w:val="24"/>
          </w:rPr>
          <w:t>Examples:</w:t>
        </w:r>
      </w:ins>
    </w:p>
    <w:p w14:paraId="1CB3EAEC" w14:textId="1024DCF4" w:rsidR="00490BF3" w:rsidRDefault="00490BF3" w:rsidP="00490BF3">
      <w:pPr>
        <w:pStyle w:val="ListParagraph"/>
        <w:numPr>
          <w:ilvl w:val="3"/>
          <w:numId w:val="32"/>
        </w:numPr>
        <w:shd w:val="clear" w:color="auto" w:fill="FFFFFF"/>
        <w:spacing w:after="0" w:line="240" w:lineRule="auto"/>
        <w:rPr>
          <w:ins w:id="529" w:author="Ahmed Magdy" w:date="2021-03-15T16:57:00Z"/>
          <w:rFonts w:ascii="Arial" w:eastAsia="Times New Roman" w:hAnsi="Arial" w:cs="Arial"/>
          <w:sz w:val="24"/>
          <w:szCs w:val="24"/>
        </w:rPr>
      </w:pPr>
      <w:ins w:id="530" w:author="Ahmed Magdy" w:date="2021-03-15T16:57:00Z">
        <w:r>
          <w:rPr>
            <w:rFonts w:ascii="Arial" w:eastAsia="Times New Roman" w:hAnsi="Arial" w:cs="Arial"/>
            <w:sz w:val="24"/>
            <w:szCs w:val="24"/>
          </w:rPr>
          <w:t>Error</w:t>
        </w:r>
      </w:ins>
      <w:ins w:id="531" w:author="Ahmed Magdy" w:date="2021-03-15T16:58:00Z">
        <w:r>
          <w:rPr>
            <w:rFonts w:ascii="Arial" w:eastAsia="Times New Roman" w:hAnsi="Arial" w:cs="Arial"/>
            <w:sz w:val="24"/>
            <w:szCs w:val="24"/>
          </w:rPr>
          <w:t>s</w:t>
        </w:r>
      </w:ins>
      <w:ins w:id="532" w:author="Ahmed Magdy" w:date="2021-03-15T16:57:00Z">
        <w:r>
          <w:rPr>
            <w:rFonts w:ascii="Arial" w:eastAsia="Times New Roman" w:hAnsi="Arial" w:cs="Arial"/>
            <w:sz w:val="24"/>
            <w:szCs w:val="24"/>
          </w:rPr>
          <w:t xml:space="preserve"> on twitter servers or twitter API.</w:t>
        </w:r>
      </w:ins>
    </w:p>
    <w:p w14:paraId="0DAFB136" w14:textId="5DBF17C2" w:rsidR="00490BF3" w:rsidRPr="00490BF3" w:rsidRDefault="00490BF3">
      <w:pPr>
        <w:pStyle w:val="ListParagraph"/>
        <w:numPr>
          <w:ilvl w:val="3"/>
          <w:numId w:val="32"/>
        </w:numPr>
        <w:shd w:val="clear" w:color="auto" w:fill="FFFFFF"/>
        <w:spacing w:after="0" w:line="240" w:lineRule="auto"/>
        <w:rPr>
          <w:ins w:id="533" w:author="Ahmed Magdy" w:date="2021-02-10T22:24:00Z"/>
          <w:rFonts w:ascii="Arial" w:eastAsia="Times New Roman" w:hAnsi="Arial" w:cs="Arial"/>
          <w:sz w:val="24"/>
          <w:szCs w:val="24"/>
          <w:rPrChange w:id="534" w:author="Ahmed Magdy" w:date="2021-03-15T16:57:00Z">
            <w:rPr>
              <w:ins w:id="535" w:author="Ahmed Magdy" w:date="2021-02-10T22:24:00Z"/>
            </w:rPr>
          </w:rPrChange>
        </w:rPr>
        <w:pPrChange w:id="536" w:author="Ahmed Magdy" w:date="2021-03-15T16:57:00Z">
          <w:pPr>
            <w:pStyle w:val="ListParagraph"/>
            <w:numPr>
              <w:ilvl w:val="2"/>
              <w:numId w:val="38"/>
            </w:numPr>
            <w:ind w:left="1224" w:hanging="504"/>
          </w:pPr>
        </w:pPrChange>
      </w:pPr>
      <w:ins w:id="537" w:author="Ahmed Magdy" w:date="2021-03-15T16:57:00Z">
        <w:r>
          <w:rPr>
            <w:rFonts w:ascii="Arial" w:eastAsia="Times New Roman" w:hAnsi="Arial" w:cs="Arial"/>
            <w:sz w:val="24"/>
            <w:szCs w:val="24"/>
          </w:rPr>
          <w:t xml:space="preserve">Error </w:t>
        </w:r>
      </w:ins>
      <w:ins w:id="538" w:author="Ahmed Magdy" w:date="2021-03-15T16:58:00Z">
        <w:r>
          <w:rPr>
            <w:rFonts w:ascii="Arial" w:eastAsia="Times New Roman" w:hAnsi="Arial" w:cs="Arial"/>
            <w:sz w:val="24"/>
            <w:szCs w:val="24"/>
          </w:rPr>
          <w:t>on</w:t>
        </w:r>
      </w:ins>
      <w:ins w:id="539" w:author="Ahmed Magdy" w:date="2021-03-15T16:57:00Z">
        <w:r>
          <w:rPr>
            <w:rFonts w:ascii="Arial" w:eastAsia="Times New Roman" w:hAnsi="Arial" w:cs="Arial"/>
            <w:sz w:val="24"/>
            <w:szCs w:val="24"/>
          </w:rPr>
          <w:t xml:space="preserve"> our web</w:t>
        </w:r>
      </w:ins>
      <w:ins w:id="540" w:author="Ahmed Magdy" w:date="2021-03-15T16:58:00Z">
        <w:r>
          <w:rPr>
            <w:rFonts w:ascii="Arial" w:eastAsia="Times New Roman" w:hAnsi="Arial" w:cs="Arial"/>
            <w:sz w:val="24"/>
            <w:szCs w:val="24"/>
          </w:rPr>
          <w:t>site server.</w:t>
        </w:r>
      </w:ins>
    </w:p>
    <w:p w14:paraId="01D1E258" w14:textId="4C0837AD" w:rsidR="00835070" w:rsidRDefault="00A65819" w:rsidP="00835070">
      <w:pPr>
        <w:pStyle w:val="ListParagraph"/>
        <w:numPr>
          <w:ilvl w:val="1"/>
          <w:numId w:val="32"/>
        </w:numPr>
        <w:shd w:val="clear" w:color="auto" w:fill="FFFFFF"/>
        <w:spacing w:after="0" w:line="240" w:lineRule="auto"/>
        <w:rPr>
          <w:ins w:id="541" w:author="Ahmed Magdy" w:date="2021-02-10T22:28:00Z"/>
          <w:rFonts w:ascii="Arial" w:eastAsia="Times New Roman" w:hAnsi="Arial" w:cs="Arial"/>
          <w:sz w:val="24"/>
          <w:szCs w:val="24"/>
        </w:rPr>
      </w:pPr>
      <w:ins w:id="542" w:author="Ahmed Magdy" w:date="2021-02-10T22:24:00Z">
        <w:r w:rsidRPr="00A65819">
          <w:rPr>
            <w:rFonts w:ascii="Arial" w:eastAsia="Times New Roman" w:hAnsi="Arial" w:cs="Arial"/>
            <w:sz w:val="24"/>
            <w:szCs w:val="24"/>
            <w:rPrChange w:id="543" w:author="Ahmed Magdy" w:date="2021-02-10T22:26:00Z">
              <w:rPr/>
            </w:rPrChange>
          </w:rPr>
          <w:t>Twitters users spamming tweets may affect the accuracy of the insights</w:t>
        </w:r>
      </w:ins>
    </w:p>
    <w:p w14:paraId="47CBC880" w14:textId="274981CC" w:rsidR="00835070" w:rsidRDefault="00835070" w:rsidP="00336637">
      <w:pPr>
        <w:shd w:val="clear" w:color="auto" w:fill="FFFFFF"/>
        <w:spacing w:after="0" w:line="240" w:lineRule="auto"/>
        <w:rPr>
          <w:ins w:id="544" w:author="Ahmed Magdy" w:date="2021-03-15T17:29:00Z"/>
          <w:rFonts w:ascii="Arial" w:eastAsia="Times New Roman" w:hAnsi="Arial" w:cs="Arial"/>
          <w:sz w:val="24"/>
          <w:szCs w:val="24"/>
        </w:rPr>
      </w:pPr>
    </w:p>
    <w:p w14:paraId="4A052668" w14:textId="429F3F92" w:rsidR="00336637" w:rsidRDefault="00336637" w:rsidP="00336637">
      <w:pPr>
        <w:shd w:val="clear" w:color="auto" w:fill="FFFFFF"/>
        <w:spacing w:after="0" w:line="240" w:lineRule="auto"/>
        <w:rPr>
          <w:ins w:id="545" w:author="Ahmed Magdy" w:date="2021-03-15T17:29:00Z"/>
          <w:rFonts w:ascii="Arial" w:eastAsia="Times New Roman" w:hAnsi="Arial" w:cs="Arial"/>
          <w:sz w:val="24"/>
          <w:szCs w:val="24"/>
        </w:rPr>
      </w:pPr>
    </w:p>
    <w:p w14:paraId="72568B11" w14:textId="7D2212DE" w:rsidR="00336637" w:rsidRDefault="00336637" w:rsidP="00336637">
      <w:pPr>
        <w:shd w:val="clear" w:color="auto" w:fill="FFFFFF"/>
        <w:spacing w:after="0" w:line="240" w:lineRule="auto"/>
        <w:rPr>
          <w:ins w:id="546" w:author="Ahmed Magdy" w:date="2021-03-15T17:29:00Z"/>
          <w:rFonts w:ascii="Arial" w:eastAsia="Times New Roman" w:hAnsi="Arial" w:cs="Arial"/>
          <w:sz w:val="24"/>
          <w:szCs w:val="24"/>
        </w:rPr>
      </w:pPr>
    </w:p>
    <w:p w14:paraId="1F3ACD0E" w14:textId="2DD9560C" w:rsidR="00336637" w:rsidRDefault="00336637" w:rsidP="00336637">
      <w:pPr>
        <w:shd w:val="clear" w:color="auto" w:fill="FFFFFF"/>
        <w:spacing w:after="0" w:line="240" w:lineRule="auto"/>
        <w:rPr>
          <w:ins w:id="547" w:author="Ahmed Magdy" w:date="2021-03-15T17:29:00Z"/>
          <w:rFonts w:ascii="Arial" w:eastAsia="Times New Roman" w:hAnsi="Arial" w:cs="Arial"/>
          <w:sz w:val="24"/>
          <w:szCs w:val="24"/>
        </w:rPr>
      </w:pPr>
    </w:p>
    <w:p w14:paraId="05C6DA89" w14:textId="38BA7AE2" w:rsidR="00336637" w:rsidRDefault="00336637" w:rsidP="00336637">
      <w:pPr>
        <w:shd w:val="clear" w:color="auto" w:fill="FFFFFF"/>
        <w:spacing w:after="0" w:line="240" w:lineRule="auto"/>
        <w:rPr>
          <w:ins w:id="548" w:author="Ahmed Magdy" w:date="2021-03-15T17:29:00Z"/>
          <w:rFonts w:ascii="Arial" w:eastAsia="Times New Roman" w:hAnsi="Arial" w:cs="Arial"/>
          <w:sz w:val="24"/>
          <w:szCs w:val="24"/>
        </w:rPr>
      </w:pPr>
    </w:p>
    <w:p w14:paraId="65090405" w14:textId="25EC1E71" w:rsidR="00336637" w:rsidRDefault="00336637" w:rsidP="00336637">
      <w:pPr>
        <w:shd w:val="clear" w:color="auto" w:fill="FFFFFF"/>
        <w:spacing w:after="0" w:line="240" w:lineRule="auto"/>
        <w:rPr>
          <w:ins w:id="549" w:author="Ahmed Magdy" w:date="2021-03-15T17:29:00Z"/>
          <w:rFonts w:ascii="Arial" w:eastAsia="Times New Roman" w:hAnsi="Arial" w:cs="Arial"/>
          <w:sz w:val="24"/>
          <w:szCs w:val="24"/>
        </w:rPr>
      </w:pPr>
    </w:p>
    <w:p w14:paraId="6E589ABB" w14:textId="5834F54A" w:rsidR="00336637" w:rsidRDefault="00336637" w:rsidP="00336637">
      <w:pPr>
        <w:shd w:val="clear" w:color="auto" w:fill="FFFFFF"/>
        <w:spacing w:after="0" w:line="240" w:lineRule="auto"/>
        <w:rPr>
          <w:ins w:id="550" w:author="Ahmed Magdy" w:date="2021-03-15T17:29:00Z"/>
          <w:rFonts w:ascii="Arial" w:eastAsia="Times New Roman" w:hAnsi="Arial" w:cs="Arial"/>
          <w:sz w:val="24"/>
          <w:szCs w:val="24"/>
        </w:rPr>
      </w:pPr>
    </w:p>
    <w:p w14:paraId="02B2ED61" w14:textId="25495F62" w:rsidR="00336637" w:rsidRDefault="00336637" w:rsidP="00336637">
      <w:pPr>
        <w:shd w:val="clear" w:color="auto" w:fill="FFFFFF"/>
        <w:spacing w:after="0" w:line="240" w:lineRule="auto"/>
        <w:rPr>
          <w:ins w:id="551" w:author="Ahmed Magdy" w:date="2021-03-15T17:29:00Z"/>
          <w:rFonts w:ascii="Arial" w:eastAsia="Times New Roman" w:hAnsi="Arial" w:cs="Arial"/>
          <w:sz w:val="24"/>
          <w:szCs w:val="24"/>
        </w:rPr>
      </w:pPr>
    </w:p>
    <w:p w14:paraId="0ADCEE7A" w14:textId="58B56774" w:rsidR="00336637" w:rsidRDefault="00336637" w:rsidP="00336637">
      <w:pPr>
        <w:shd w:val="clear" w:color="auto" w:fill="FFFFFF"/>
        <w:spacing w:after="0" w:line="240" w:lineRule="auto"/>
        <w:rPr>
          <w:ins w:id="552" w:author="Ahmed Magdy" w:date="2021-03-15T17:29:00Z"/>
          <w:rFonts w:ascii="Arial" w:eastAsia="Times New Roman" w:hAnsi="Arial" w:cs="Arial"/>
          <w:sz w:val="24"/>
          <w:szCs w:val="24"/>
        </w:rPr>
      </w:pPr>
    </w:p>
    <w:p w14:paraId="424EC2A1" w14:textId="628D6D22" w:rsidR="00336637" w:rsidRDefault="00336637" w:rsidP="00336637">
      <w:pPr>
        <w:shd w:val="clear" w:color="auto" w:fill="FFFFFF"/>
        <w:spacing w:after="0" w:line="240" w:lineRule="auto"/>
        <w:rPr>
          <w:ins w:id="553" w:author="Ahmed Magdy" w:date="2021-03-15T17:29:00Z"/>
          <w:rFonts w:ascii="Arial" w:eastAsia="Times New Roman" w:hAnsi="Arial" w:cs="Arial"/>
          <w:sz w:val="24"/>
          <w:szCs w:val="24"/>
        </w:rPr>
      </w:pPr>
    </w:p>
    <w:p w14:paraId="66A0989A" w14:textId="3A0B3153" w:rsidR="00336637" w:rsidRDefault="00336637" w:rsidP="00336637">
      <w:pPr>
        <w:shd w:val="clear" w:color="auto" w:fill="FFFFFF"/>
        <w:spacing w:after="0" w:line="240" w:lineRule="auto"/>
        <w:rPr>
          <w:ins w:id="554" w:author="Ahmed Magdy" w:date="2021-03-15T17:29:00Z"/>
          <w:rFonts w:ascii="Arial" w:eastAsia="Times New Roman" w:hAnsi="Arial" w:cs="Arial"/>
          <w:sz w:val="24"/>
          <w:szCs w:val="24"/>
        </w:rPr>
      </w:pPr>
    </w:p>
    <w:p w14:paraId="5A700DC6" w14:textId="17CD4FDB" w:rsidR="00336637" w:rsidRDefault="00336637" w:rsidP="00336637">
      <w:pPr>
        <w:shd w:val="clear" w:color="auto" w:fill="FFFFFF"/>
        <w:spacing w:after="0" w:line="240" w:lineRule="auto"/>
        <w:rPr>
          <w:ins w:id="555" w:author="Ahmed Magdy" w:date="2021-03-15T17:29:00Z"/>
          <w:rFonts w:ascii="Arial" w:eastAsia="Times New Roman" w:hAnsi="Arial" w:cs="Arial"/>
          <w:sz w:val="24"/>
          <w:szCs w:val="24"/>
        </w:rPr>
      </w:pPr>
    </w:p>
    <w:p w14:paraId="3A7D3FC1" w14:textId="7203959E" w:rsidR="00336637" w:rsidRDefault="00336637" w:rsidP="00336637">
      <w:pPr>
        <w:shd w:val="clear" w:color="auto" w:fill="FFFFFF"/>
        <w:spacing w:after="0" w:line="240" w:lineRule="auto"/>
        <w:rPr>
          <w:ins w:id="556" w:author="Ahmed Magdy" w:date="2021-03-15T17:29:00Z"/>
          <w:rFonts w:ascii="Arial" w:eastAsia="Times New Roman" w:hAnsi="Arial" w:cs="Arial"/>
          <w:sz w:val="24"/>
          <w:szCs w:val="24"/>
        </w:rPr>
      </w:pPr>
    </w:p>
    <w:p w14:paraId="0E8FCBAF" w14:textId="3D85A0A9" w:rsidR="00336637" w:rsidRDefault="00336637" w:rsidP="00336637">
      <w:pPr>
        <w:shd w:val="clear" w:color="auto" w:fill="FFFFFF"/>
        <w:spacing w:after="0" w:line="240" w:lineRule="auto"/>
        <w:rPr>
          <w:ins w:id="557" w:author="Ahmed Magdy" w:date="2021-03-15T17:29:00Z"/>
          <w:rFonts w:ascii="Arial" w:eastAsia="Times New Roman" w:hAnsi="Arial" w:cs="Arial"/>
          <w:sz w:val="24"/>
          <w:szCs w:val="24"/>
        </w:rPr>
      </w:pPr>
    </w:p>
    <w:p w14:paraId="4A71540D" w14:textId="78B25CB2" w:rsidR="00336637" w:rsidRDefault="00336637" w:rsidP="00336637">
      <w:pPr>
        <w:shd w:val="clear" w:color="auto" w:fill="FFFFFF"/>
        <w:spacing w:after="0" w:line="240" w:lineRule="auto"/>
        <w:rPr>
          <w:ins w:id="558" w:author="Ahmed Magdy" w:date="2021-03-15T17:29:00Z"/>
          <w:rFonts w:ascii="Arial" w:eastAsia="Times New Roman" w:hAnsi="Arial" w:cs="Arial"/>
          <w:sz w:val="24"/>
          <w:szCs w:val="24"/>
        </w:rPr>
      </w:pPr>
    </w:p>
    <w:p w14:paraId="6D9B2108" w14:textId="734F2039" w:rsidR="00336637" w:rsidRDefault="00336637" w:rsidP="00336637">
      <w:pPr>
        <w:shd w:val="clear" w:color="auto" w:fill="FFFFFF"/>
        <w:spacing w:after="0" w:line="240" w:lineRule="auto"/>
        <w:rPr>
          <w:ins w:id="559" w:author="Ahmed Magdy" w:date="2021-03-15T17:29:00Z"/>
          <w:rFonts w:ascii="Arial" w:eastAsia="Times New Roman" w:hAnsi="Arial" w:cs="Arial"/>
          <w:sz w:val="24"/>
          <w:szCs w:val="24"/>
        </w:rPr>
      </w:pPr>
    </w:p>
    <w:p w14:paraId="3D940F56" w14:textId="741D2DFB" w:rsidR="00336637" w:rsidRDefault="00336637" w:rsidP="00336637">
      <w:pPr>
        <w:shd w:val="clear" w:color="auto" w:fill="FFFFFF"/>
        <w:spacing w:after="0" w:line="240" w:lineRule="auto"/>
        <w:rPr>
          <w:ins w:id="560" w:author="Ahmed Magdy" w:date="2021-03-15T17:29:00Z"/>
          <w:rFonts w:ascii="Arial" w:eastAsia="Times New Roman" w:hAnsi="Arial" w:cs="Arial"/>
          <w:sz w:val="24"/>
          <w:szCs w:val="24"/>
        </w:rPr>
      </w:pPr>
    </w:p>
    <w:p w14:paraId="1E79EAED" w14:textId="46363993" w:rsidR="00336637" w:rsidRDefault="00336637" w:rsidP="00336637">
      <w:pPr>
        <w:shd w:val="clear" w:color="auto" w:fill="FFFFFF"/>
        <w:spacing w:after="0" w:line="240" w:lineRule="auto"/>
        <w:rPr>
          <w:ins w:id="561" w:author="Ahmed Magdy" w:date="2021-03-15T17:29:00Z"/>
          <w:rFonts w:ascii="Arial" w:eastAsia="Times New Roman" w:hAnsi="Arial" w:cs="Arial"/>
          <w:sz w:val="24"/>
          <w:szCs w:val="24"/>
        </w:rPr>
      </w:pPr>
    </w:p>
    <w:p w14:paraId="294B8E13" w14:textId="5296484A" w:rsidR="00336637" w:rsidRDefault="00336637" w:rsidP="00336637">
      <w:pPr>
        <w:shd w:val="clear" w:color="auto" w:fill="FFFFFF"/>
        <w:spacing w:after="0" w:line="240" w:lineRule="auto"/>
        <w:rPr>
          <w:ins w:id="562" w:author="Ahmed Magdy" w:date="2021-03-15T17:29:00Z"/>
          <w:rFonts w:ascii="Arial" w:eastAsia="Times New Roman" w:hAnsi="Arial" w:cs="Arial"/>
          <w:sz w:val="24"/>
          <w:szCs w:val="24"/>
        </w:rPr>
      </w:pPr>
    </w:p>
    <w:p w14:paraId="6A603378" w14:textId="07A374B7" w:rsidR="00336637" w:rsidRDefault="00336637" w:rsidP="00336637">
      <w:pPr>
        <w:shd w:val="clear" w:color="auto" w:fill="FFFFFF"/>
        <w:spacing w:after="0" w:line="240" w:lineRule="auto"/>
        <w:rPr>
          <w:ins w:id="563" w:author="Ahmed Magdy" w:date="2021-03-15T17:29:00Z"/>
          <w:rFonts w:ascii="Arial" w:eastAsia="Times New Roman" w:hAnsi="Arial" w:cs="Arial"/>
          <w:sz w:val="24"/>
          <w:szCs w:val="24"/>
        </w:rPr>
      </w:pPr>
    </w:p>
    <w:p w14:paraId="24C13619" w14:textId="2345179A" w:rsidR="00336637" w:rsidRDefault="00336637" w:rsidP="00336637">
      <w:pPr>
        <w:shd w:val="clear" w:color="auto" w:fill="FFFFFF"/>
        <w:spacing w:after="0" w:line="240" w:lineRule="auto"/>
        <w:rPr>
          <w:ins w:id="564" w:author="Ahmed Magdy" w:date="2021-03-15T17:29:00Z"/>
          <w:rFonts w:ascii="Arial" w:eastAsia="Times New Roman" w:hAnsi="Arial" w:cs="Arial"/>
          <w:sz w:val="24"/>
          <w:szCs w:val="24"/>
        </w:rPr>
      </w:pPr>
    </w:p>
    <w:p w14:paraId="2CA74377" w14:textId="27D401E0" w:rsidR="00336637" w:rsidRDefault="00336637" w:rsidP="00336637">
      <w:pPr>
        <w:shd w:val="clear" w:color="auto" w:fill="FFFFFF"/>
        <w:spacing w:after="0" w:line="240" w:lineRule="auto"/>
        <w:rPr>
          <w:ins w:id="565" w:author="Ahmed Magdy" w:date="2021-03-15T17:30:00Z"/>
          <w:rFonts w:ascii="Arial" w:eastAsia="Times New Roman" w:hAnsi="Arial" w:cs="Arial"/>
          <w:sz w:val="24"/>
          <w:szCs w:val="24"/>
        </w:rPr>
      </w:pPr>
    </w:p>
    <w:p w14:paraId="0B58B975" w14:textId="65CF7121" w:rsidR="00336637" w:rsidRDefault="00336637" w:rsidP="00336637">
      <w:pPr>
        <w:shd w:val="clear" w:color="auto" w:fill="FFFFFF"/>
        <w:spacing w:after="0" w:line="240" w:lineRule="auto"/>
        <w:rPr>
          <w:ins w:id="566" w:author="Ahmed Magdy" w:date="2021-03-15T17:30:00Z"/>
          <w:rFonts w:ascii="Arial" w:eastAsia="Times New Roman" w:hAnsi="Arial" w:cs="Arial"/>
          <w:sz w:val="24"/>
          <w:szCs w:val="24"/>
        </w:rPr>
      </w:pPr>
    </w:p>
    <w:p w14:paraId="6233DE98" w14:textId="7AEF64BA" w:rsidR="00336637" w:rsidRDefault="00336637" w:rsidP="00336637">
      <w:pPr>
        <w:shd w:val="clear" w:color="auto" w:fill="FFFFFF"/>
        <w:spacing w:after="0" w:line="240" w:lineRule="auto"/>
        <w:rPr>
          <w:ins w:id="567" w:author="Ahmed Magdy" w:date="2021-03-15T17:30:00Z"/>
          <w:rFonts w:ascii="Arial" w:eastAsia="Times New Roman" w:hAnsi="Arial" w:cs="Arial"/>
          <w:sz w:val="24"/>
          <w:szCs w:val="24"/>
        </w:rPr>
      </w:pPr>
    </w:p>
    <w:p w14:paraId="4CF828E8" w14:textId="67463780" w:rsidR="00336637" w:rsidRDefault="00336637" w:rsidP="00336637">
      <w:pPr>
        <w:shd w:val="clear" w:color="auto" w:fill="FFFFFF"/>
        <w:spacing w:after="0" w:line="240" w:lineRule="auto"/>
        <w:rPr>
          <w:ins w:id="568" w:author="Ahmed Magdy" w:date="2021-03-15T17:30:00Z"/>
          <w:rFonts w:ascii="Arial" w:eastAsia="Times New Roman" w:hAnsi="Arial" w:cs="Arial"/>
          <w:sz w:val="24"/>
          <w:szCs w:val="24"/>
        </w:rPr>
      </w:pPr>
    </w:p>
    <w:p w14:paraId="0BCC26EF" w14:textId="31FE54D9" w:rsidR="00336637" w:rsidRDefault="00336637" w:rsidP="00336637">
      <w:pPr>
        <w:shd w:val="clear" w:color="auto" w:fill="FFFFFF"/>
        <w:spacing w:after="0" w:line="240" w:lineRule="auto"/>
        <w:rPr>
          <w:ins w:id="569" w:author="Ahmed Magdy" w:date="2021-03-15T17:30:00Z"/>
          <w:rFonts w:ascii="Arial" w:eastAsia="Times New Roman" w:hAnsi="Arial" w:cs="Arial"/>
          <w:sz w:val="24"/>
          <w:szCs w:val="24"/>
        </w:rPr>
      </w:pPr>
    </w:p>
    <w:p w14:paraId="0509E140" w14:textId="6713149D" w:rsidR="00336637" w:rsidRDefault="00336637" w:rsidP="00336637">
      <w:pPr>
        <w:shd w:val="clear" w:color="auto" w:fill="FFFFFF"/>
        <w:spacing w:after="0" w:line="240" w:lineRule="auto"/>
        <w:rPr>
          <w:ins w:id="570" w:author="Ahmed Magdy" w:date="2021-03-15T17:30:00Z"/>
          <w:rFonts w:ascii="Arial" w:eastAsia="Times New Roman" w:hAnsi="Arial" w:cs="Arial"/>
          <w:sz w:val="24"/>
          <w:szCs w:val="24"/>
        </w:rPr>
      </w:pPr>
    </w:p>
    <w:p w14:paraId="620AA5FF" w14:textId="4D8F151B" w:rsidR="00336637" w:rsidRDefault="00336637" w:rsidP="00336637">
      <w:pPr>
        <w:shd w:val="clear" w:color="auto" w:fill="FFFFFF"/>
        <w:spacing w:after="0" w:line="240" w:lineRule="auto"/>
        <w:rPr>
          <w:ins w:id="571" w:author="Ahmed Magdy" w:date="2021-03-15T17:30:00Z"/>
          <w:rFonts w:ascii="Arial" w:eastAsia="Times New Roman" w:hAnsi="Arial" w:cs="Arial"/>
          <w:sz w:val="24"/>
          <w:szCs w:val="24"/>
        </w:rPr>
      </w:pPr>
    </w:p>
    <w:p w14:paraId="0529951D" w14:textId="77777777" w:rsidR="00336637" w:rsidRPr="00336637" w:rsidRDefault="00336637">
      <w:pPr>
        <w:shd w:val="clear" w:color="auto" w:fill="FFFFFF"/>
        <w:spacing w:after="0" w:line="240" w:lineRule="auto"/>
        <w:rPr>
          <w:ins w:id="572" w:author="Ahmed Magdy" w:date="2021-02-10T22:24:00Z"/>
          <w:rFonts w:ascii="Arial" w:eastAsia="Times New Roman" w:hAnsi="Arial" w:cs="Arial"/>
          <w:sz w:val="24"/>
          <w:szCs w:val="24"/>
          <w:rPrChange w:id="573" w:author="Ahmed Magdy" w:date="2021-03-15T17:29:00Z">
            <w:rPr>
              <w:ins w:id="574" w:author="Ahmed Magdy" w:date="2021-02-10T22:24:00Z"/>
            </w:rPr>
          </w:rPrChange>
        </w:rPr>
        <w:pPrChange w:id="575" w:author="Ahmed Magdy" w:date="2021-03-15T17:29:00Z">
          <w:pPr>
            <w:pStyle w:val="ListParagraph"/>
            <w:numPr>
              <w:ilvl w:val="2"/>
              <w:numId w:val="38"/>
            </w:numPr>
            <w:ind w:left="1224" w:hanging="504"/>
          </w:pPr>
        </w:pPrChange>
      </w:pPr>
    </w:p>
    <w:p w14:paraId="4E299065" w14:textId="46E30AEB" w:rsidR="00835070" w:rsidRPr="00835070" w:rsidRDefault="00835070">
      <w:pPr>
        <w:pStyle w:val="ListParagraph"/>
        <w:numPr>
          <w:ilvl w:val="0"/>
          <w:numId w:val="3"/>
        </w:numPr>
        <w:shd w:val="clear" w:color="auto" w:fill="FFFFFF"/>
        <w:spacing w:after="0" w:line="240" w:lineRule="auto"/>
        <w:rPr>
          <w:ins w:id="576" w:author="Ahmed Magdy" w:date="2021-02-10T22:27:00Z"/>
          <w:rFonts w:ascii="Arial" w:eastAsia="Times New Roman" w:hAnsi="Arial" w:cs="Arial"/>
          <w:b/>
          <w:bCs/>
          <w:color w:val="5B9BD5" w:themeColor="accent1"/>
          <w:sz w:val="28"/>
          <w:szCs w:val="28"/>
          <w:rPrChange w:id="577" w:author="Ahmed Magdy" w:date="2021-02-10T22:27:00Z">
            <w:rPr>
              <w:ins w:id="578" w:author="Ahmed Magdy" w:date="2021-02-10T22:27:00Z"/>
            </w:rPr>
          </w:rPrChange>
        </w:rPr>
        <w:pPrChange w:id="579" w:author="Ahmed Magdy" w:date="2021-02-10T22:27:00Z">
          <w:pPr>
            <w:pStyle w:val="ListParagraph"/>
            <w:numPr>
              <w:numId w:val="32"/>
            </w:numPr>
            <w:shd w:val="clear" w:color="auto" w:fill="FFFFFF"/>
            <w:spacing w:after="0" w:line="240" w:lineRule="auto"/>
            <w:ind w:hanging="360"/>
          </w:pPr>
        </w:pPrChange>
      </w:pPr>
      <w:ins w:id="580" w:author="Ahmed Magdy" w:date="2021-02-10T22:27:00Z">
        <w:r w:rsidRPr="00835070">
          <w:rPr>
            <w:rFonts w:ascii="Arial" w:eastAsia="Times New Roman" w:hAnsi="Arial" w:cs="Arial"/>
            <w:b/>
            <w:bCs/>
            <w:color w:val="5B9BD5" w:themeColor="accent1"/>
            <w:sz w:val="28"/>
            <w:szCs w:val="28"/>
            <w:rPrChange w:id="581" w:author="Ahmed Magdy" w:date="2021-02-10T22:27:00Z">
              <w:rPr/>
            </w:rPrChange>
          </w:rPr>
          <w:lastRenderedPageBreak/>
          <w:t>Analysis</w:t>
        </w:r>
      </w:ins>
    </w:p>
    <w:p w14:paraId="7DD81FDC" w14:textId="77777777" w:rsidR="00835070" w:rsidRDefault="00835070" w:rsidP="00835070">
      <w:pPr>
        <w:pStyle w:val="ListParagraph"/>
        <w:numPr>
          <w:ilvl w:val="1"/>
          <w:numId w:val="3"/>
        </w:numPr>
        <w:rPr>
          <w:ins w:id="582" w:author="Ahmed Magdy" w:date="2021-02-10T22:28:00Z"/>
          <w:rFonts w:ascii="Arial" w:hAnsi="Arial" w:cs="Arial"/>
          <w:b/>
          <w:bCs/>
          <w:color w:val="5B9BD5" w:themeColor="accent1"/>
          <w:sz w:val="28"/>
          <w:szCs w:val="28"/>
        </w:rPr>
      </w:pPr>
      <w:ins w:id="583" w:author="Ahmed Magdy" w:date="2021-02-10T22:28:00Z">
        <w:r>
          <w:rPr>
            <w:rFonts w:ascii="Arial" w:hAnsi="Arial" w:cs="Arial"/>
            <w:b/>
            <w:bCs/>
            <w:color w:val="5B9BD5" w:themeColor="accent1"/>
            <w:sz w:val="28"/>
            <w:szCs w:val="28"/>
          </w:rPr>
          <w:t>Stakeholder’s Analysis</w:t>
        </w:r>
      </w:ins>
    </w:p>
    <w:tbl>
      <w:tblPr>
        <w:tblStyle w:val="TableGrid"/>
        <w:tblpPr w:leftFromText="180" w:rightFromText="180" w:horzAnchor="margin" w:tblpXSpec="center" w:tblpY="1464"/>
        <w:tblW w:w="11161" w:type="dxa"/>
        <w:tblLook w:val="04A0" w:firstRow="1" w:lastRow="0" w:firstColumn="1" w:lastColumn="0" w:noHBand="0" w:noVBand="1"/>
      </w:tblPr>
      <w:tblGrid>
        <w:gridCol w:w="2208"/>
        <w:gridCol w:w="3212"/>
        <w:gridCol w:w="2976"/>
        <w:gridCol w:w="2765"/>
      </w:tblGrid>
      <w:tr w:rsidR="00D64A17" w:rsidRPr="00D64A17" w14:paraId="6BFEABEA" w14:textId="77777777" w:rsidTr="00D64A17">
        <w:trPr>
          <w:trHeight w:val="712"/>
          <w:ins w:id="584" w:author="Ahmed Magdy" w:date="2021-02-10T22:28:00Z"/>
        </w:trPr>
        <w:tc>
          <w:tcPr>
            <w:tcW w:w="2183" w:type="dxa"/>
          </w:tcPr>
          <w:p w14:paraId="674B2BE9" w14:textId="77777777" w:rsidR="00835070" w:rsidRPr="00D64A17" w:rsidRDefault="00835070" w:rsidP="000C1427">
            <w:pPr>
              <w:rPr>
                <w:ins w:id="585" w:author="Ahmed Magdy" w:date="2021-02-10T22:28:00Z"/>
                <w:rFonts w:asciiTheme="minorBidi" w:hAnsiTheme="minorBidi"/>
                <w:b/>
                <w:bCs/>
                <w:sz w:val="28"/>
                <w:szCs w:val="28"/>
                <w:rPrChange w:id="586" w:author="Ahmed Magdy" w:date="2021-02-10T22:41:00Z">
                  <w:rPr>
                    <w:ins w:id="587" w:author="Ahmed Magdy" w:date="2021-02-10T22:28:00Z"/>
                    <w:sz w:val="28"/>
                    <w:szCs w:val="28"/>
                  </w:rPr>
                </w:rPrChange>
              </w:rPr>
            </w:pPr>
            <w:ins w:id="588" w:author="Ahmed Magdy" w:date="2021-02-10T22:28:00Z">
              <w:r w:rsidRPr="00D64A17">
                <w:rPr>
                  <w:rFonts w:asciiTheme="minorBidi" w:hAnsiTheme="minorBidi"/>
                  <w:b/>
                  <w:bCs/>
                  <w:color w:val="C45911" w:themeColor="accent2" w:themeShade="BF"/>
                  <w:sz w:val="28"/>
                  <w:szCs w:val="28"/>
                  <w:rPrChange w:id="589" w:author="Ahmed Magdy" w:date="2021-02-10T22:41:00Z">
                    <w:rPr>
                      <w:color w:val="C45911" w:themeColor="accent2" w:themeShade="BF"/>
                      <w:sz w:val="28"/>
                      <w:szCs w:val="28"/>
                    </w:rPr>
                  </w:rPrChange>
                </w:rPr>
                <w:t>Characteristic</w:t>
              </w:r>
            </w:ins>
          </w:p>
        </w:tc>
        <w:tc>
          <w:tcPr>
            <w:tcW w:w="3221" w:type="dxa"/>
          </w:tcPr>
          <w:p w14:paraId="49E0868D" w14:textId="77777777" w:rsidR="00835070" w:rsidRPr="00D64A17" w:rsidRDefault="00835070" w:rsidP="000C1427">
            <w:pPr>
              <w:pStyle w:val="ListParagraph"/>
              <w:rPr>
                <w:ins w:id="590" w:author="Ahmed Magdy" w:date="2021-02-10T22:28:00Z"/>
                <w:rFonts w:asciiTheme="minorBidi" w:hAnsiTheme="minorBidi"/>
                <w:b/>
                <w:bCs/>
                <w:sz w:val="28"/>
                <w:szCs w:val="28"/>
                <w:rPrChange w:id="591" w:author="Ahmed Magdy" w:date="2021-02-10T22:41:00Z">
                  <w:rPr>
                    <w:ins w:id="592" w:author="Ahmed Magdy" w:date="2021-02-10T22:28:00Z"/>
                    <w:sz w:val="28"/>
                    <w:szCs w:val="28"/>
                  </w:rPr>
                </w:rPrChange>
              </w:rPr>
            </w:pPr>
            <w:ins w:id="593" w:author="Ahmed Magdy" w:date="2021-02-10T22:28:00Z">
              <w:r w:rsidRPr="00D64A17">
                <w:rPr>
                  <w:rFonts w:asciiTheme="minorBidi" w:hAnsiTheme="minorBidi"/>
                  <w:b/>
                  <w:bCs/>
                  <w:sz w:val="28"/>
                  <w:szCs w:val="28"/>
                  <w:rPrChange w:id="594" w:author="Ahmed Magdy" w:date="2021-02-10T22:41:00Z">
                    <w:rPr>
                      <w:sz w:val="28"/>
                      <w:szCs w:val="28"/>
                    </w:rPr>
                  </w:rPrChange>
                </w:rPr>
                <w:t>Business Stakeholders</w:t>
              </w:r>
            </w:ins>
          </w:p>
        </w:tc>
        <w:tc>
          <w:tcPr>
            <w:tcW w:w="2991" w:type="dxa"/>
          </w:tcPr>
          <w:p w14:paraId="4596A132" w14:textId="77777777" w:rsidR="00835070" w:rsidRPr="00D64A17" w:rsidRDefault="00835070" w:rsidP="000C1427">
            <w:pPr>
              <w:pStyle w:val="ListParagraph"/>
              <w:rPr>
                <w:ins w:id="595" w:author="Ahmed Magdy" w:date="2021-02-10T22:28:00Z"/>
                <w:rFonts w:asciiTheme="minorBidi" w:hAnsiTheme="minorBidi"/>
                <w:b/>
                <w:bCs/>
                <w:sz w:val="28"/>
                <w:szCs w:val="28"/>
                <w:rPrChange w:id="596" w:author="Ahmed Magdy" w:date="2021-02-10T22:41:00Z">
                  <w:rPr>
                    <w:ins w:id="597" w:author="Ahmed Magdy" w:date="2021-02-10T22:28:00Z"/>
                    <w:sz w:val="28"/>
                    <w:szCs w:val="28"/>
                  </w:rPr>
                </w:rPrChange>
              </w:rPr>
            </w:pPr>
            <w:ins w:id="598" w:author="Ahmed Magdy" w:date="2021-02-10T22:28:00Z">
              <w:r w:rsidRPr="00D64A17">
                <w:rPr>
                  <w:rFonts w:asciiTheme="minorBidi" w:hAnsiTheme="minorBidi"/>
                  <w:b/>
                  <w:bCs/>
                  <w:sz w:val="28"/>
                  <w:szCs w:val="28"/>
                  <w:rPrChange w:id="599" w:author="Ahmed Magdy" w:date="2021-02-10T22:41:00Z">
                    <w:rPr>
                      <w:sz w:val="28"/>
                      <w:szCs w:val="28"/>
                    </w:rPr>
                  </w:rPrChange>
                </w:rPr>
                <w:t>Normal User</w:t>
              </w:r>
            </w:ins>
          </w:p>
        </w:tc>
        <w:tc>
          <w:tcPr>
            <w:tcW w:w="2766" w:type="dxa"/>
          </w:tcPr>
          <w:p w14:paraId="3EB2CA10" w14:textId="77777777" w:rsidR="00835070" w:rsidRPr="00D64A17" w:rsidRDefault="00835070" w:rsidP="008662FF">
            <w:pPr>
              <w:pStyle w:val="ListParagraph"/>
              <w:rPr>
                <w:ins w:id="600" w:author="Ahmed Magdy" w:date="2021-02-10T22:28:00Z"/>
                <w:rFonts w:asciiTheme="minorBidi" w:hAnsiTheme="minorBidi"/>
                <w:b/>
                <w:bCs/>
                <w:sz w:val="28"/>
                <w:szCs w:val="28"/>
                <w:rPrChange w:id="601" w:author="Ahmed Magdy" w:date="2021-02-10T22:41:00Z">
                  <w:rPr>
                    <w:ins w:id="602" w:author="Ahmed Magdy" w:date="2021-02-10T22:28:00Z"/>
                    <w:sz w:val="28"/>
                    <w:szCs w:val="28"/>
                  </w:rPr>
                </w:rPrChange>
              </w:rPr>
            </w:pPr>
            <w:ins w:id="603" w:author="Ahmed Magdy" w:date="2021-02-10T22:28:00Z">
              <w:r w:rsidRPr="00D64A17">
                <w:rPr>
                  <w:rFonts w:asciiTheme="minorBidi" w:hAnsiTheme="minorBidi"/>
                  <w:b/>
                  <w:bCs/>
                  <w:sz w:val="28"/>
                  <w:szCs w:val="28"/>
                  <w:rPrChange w:id="604" w:author="Ahmed Magdy" w:date="2021-02-10T22:41:00Z">
                    <w:rPr>
                      <w:sz w:val="28"/>
                      <w:szCs w:val="28"/>
                    </w:rPr>
                  </w:rPrChange>
                </w:rPr>
                <w:t>Election chef</w:t>
              </w:r>
            </w:ins>
          </w:p>
        </w:tc>
      </w:tr>
      <w:tr w:rsidR="00835070" w:rsidRPr="00D64A17" w14:paraId="1BAA37D8" w14:textId="77777777" w:rsidTr="00D64A17">
        <w:trPr>
          <w:trHeight w:val="734"/>
          <w:ins w:id="605" w:author="Ahmed Magdy" w:date="2021-02-10T22:28:00Z"/>
        </w:trPr>
        <w:tc>
          <w:tcPr>
            <w:tcW w:w="2183" w:type="dxa"/>
          </w:tcPr>
          <w:p w14:paraId="241623A0" w14:textId="77777777" w:rsidR="00835070" w:rsidRPr="00D64A17" w:rsidRDefault="00835070" w:rsidP="00D64A17">
            <w:pPr>
              <w:rPr>
                <w:ins w:id="606" w:author="Ahmed Magdy" w:date="2021-02-10T22:28:00Z"/>
                <w:rFonts w:asciiTheme="minorBidi" w:hAnsiTheme="minorBidi"/>
                <w:b/>
                <w:bCs/>
                <w:sz w:val="28"/>
                <w:szCs w:val="28"/>
                <w:rPrChange w:id="607" w:author="Ahmed Magdy" w:date="2021-02-10T22:41:00Z">
                  <w:rPr>
                    <w:ins w:id="608" w:author="Ahmed Magdy" w:date="2021-02-10T22:28:00Z"/>
                    <w:sz w:val="28"/>
                    <w:szCs w:val="28"/>
                  </w:rPr>
                </w:rPrChange>
              </w:rPr>
            </w:pPr>
            <w:ins w:id="609" w:author="Ahmed Magdy" w:date="2021-02-10T22:28:00Z">
              <w:r w:rsidRPr="00D64A17">
                <w:rPr>
                  <w:rFonts w:asciiTheme="minorBidi" w:hAnsiTheme="minorBidi"/>
                  <w:b/>
                  <w:bCs/>
                  <w:sz w:val="28"/>
                  <w:szCs w:val="28"/>
                  <w:rPrChange w:id="610" w:author="Ahmed Magdy" w:date="2021-02-10T22:41:00Z">
                    <w:rPr>
                      <w:sz w:val="28"/>
                      <w:szCs w:val="28"/>
                    </w:rPr>
                  </w:rPrChange>
                </w:rPr>
                <w:t>Age/ gender</w:t>
              </w:r>
            </w:ins>
          </w:p>
        </w:tc>
        <w:tc>
          <w:tcPr>
            <w:tcW w:w="3221" w:type="dxa"/>
          </w:tcPr>
          <w:p w14:paraId="00616F18" w14:textId="77777777" w:rsidR="00835070" w:rsidRPr="00D64A17" w:rsidRDefault="00835070" w:rsidP="00D64A17">
            <w:pPr>
              <w:pStyle w:val="ListParagraph"/>
              <w:rPr>
                <w:ins w:id="611" w:author="Ahmed Magdy" w:date="2021-02-10T22:28:00Z"/>
                <w:rFonts w:asciiTheme="minorBidi" w:hAnsiTheme="minorBidi"/>
                <w:sz w:val="28"/>
                <w:szCs w:val="28"/>
                <w:rPrChange w:id="612" w:author="Ahmed Magdy" w:date="2021-02-10T22:41:00Z">
                  <w:rPr>
                    <w:ins w:id="613" w:author="Ahmed Magdy" w:date="2021-02-10T22:28:00Z"/>
                    <w:sz w:val="28"/>
                    <w:szCs w:val="28"/>
                  </w:rPr>
                </w:rPrChange>
              </w:rPr>
            </w:pPr>
            <w:ins w:id="614" w:author="Ahmed Magdy" w:date="2021-02-10T22:28:00Z">
              <w:r w:rsidRPr="00D64A17">
                <w:rPr>
                  <w:rFonts w:asciiTheme="minorBidi" w:hAnsiTheme="minorBidi"/>
                  <w:sz w:val="28"/>
                  <w:szCs w:val="28"/>
                  <w:rPrChange w:id="615" w:author="Ahmed Magdy" w:date="2021-02-10T22:41:00Z">
                    <w:rPr>
                      <w:sz w:val="28"/>
                      <w:szCs w:val="28"/>
                    </w:rPr>
                  </w:rPrChange>
                </w:rPr>
                <w:t>50-50% Male and Female,</w:t>
              </w:r>
            </w:ins>
          </w:p>
          <w:p w14:paraId="34EFA783" w14:textId="77777777" w:rsidR="00835070" w:rsidRPr="00D64A17" w:rsidRDefault="00835070" w:rsidP="00D64A17">
            <w:pPr>
              <w:pStyle w:val="ListParagraph"/>
              <w:rPr>
                <w:ins w:id="616" w:author="Ahmed Magdy" w:date="2021-02-10T22:28:00Z"/>
                <w:rFonts w:asciiTheme="minorBidi" w:hAnsiTheme="minorBidi"/>
                <w:sz w:val="28"/>
                <w:szCs w:val="28"/>
                <w:rPrChange w:id="617" w:author="Ahmed Magdy" w:date="2021-02-10T22:41:00Z">
                  <w:rPr>
                    <w:ins w:id="618" w:author="Ahmed Magdy" w:date="2021-02-10T22:28:00Z"/>
                    <w:sz w:val="28"/>
                    <w:szCs w:val="28"/>
                  </w:rPr>
                </w:rPrChange>
              </w:rPr>
            </w:pPr>
            <w:ins w:id="619" w:author="Ahmed Magdy" w:date="2021-02-10T22:28:00Z">
              <w:r w:rsidRPr="00D64A17">
                <w:rPr>
                  <w:rFonts w:asciiTheme="minorBidi" w:hAnsiTheme="minorBidi"/>
                  <w:sz w:val="28"/>
                  <w:szCs w:val="28"/>
                  <w:rPrChange w:id="620" w:author="Ahmed Magdy" w:date="2021-02-10T22:41:00Z">
                    <w:rPr>
                      <w:sz w:val="28"/>
                      <w:szCs w:val="28"/>
                    </w:rPr>
                  </w:rPrChange>
                </w:rPr>
                <w:t>Median age 40</w:t>
              </w:r>
            </w:ins>
          </w:p>
        </w:tc>
        <w:tc>
          <w:tcPr>
            <w:tcW w:w="2991" w:type="dxa"/>
          </w:tcPr>
          <w:p w14:paraId="68FA247B" w14:textId="77777777" w:rsidR="00835070" w:rsidRPr="00D64A17" w:rsidRDefault="00835070" w:rsidP="00D64A17">
            <w:pPr>
              <w:pStyle w:val="ListParagraph"/>
              <w:rPr>
                <w:ins w:id="621" w:author="Ahmed Magdy" w:date="2021-02-10T22:28:00Z"/>
                <w:rFonts w:asciiTheme="minorBidi" w:hAnsiTheme="minorBidi"/>
                <w:sz w:val="28"/>
                <w:szCs w:val="28"/>
                <w:rPrChange w:id="622" w:author="Ahmed Magdy" w:date="2021-02-10T22:41:00Z">
                  <w:rPr>
                    <w:ins w:id="623" w:author="Ahmed Magdy" w:date="2021-02-10T22:28:00Z"/>
                    <w:sz w:val="28"/>
                    <w:szCs w:val="28"/>
                  </w:rPr>
                </w:rPrChange>
              </w:rPr>
            </w:pPr>
            <w:ins w:id="624" w:author="Ahmed Magdy" w:date="2021-02-10T22:28:00Z">
              <w:r w:rsidRPr="00D64A17">
                <w:rPr>
                  <w:rFonts w:asciiTheme="minorBidi" w:hAnsiTheme="minorBidi"/>
                  <w:sz w:val="28"/>
                  <w:szCs w:val="28"/>
                  <w:rPrChange w:id="625" w:author="Ahmed Magdy" w:date="2021-02-10T22:41:00Z">
                    <w:rPr>
                      <w:sz w:val="28"/>
                      <w:szCs w:val="28"/>
                    </w:rPr>
                  </w:rPrChange>
                </w:rPr>
                <w:t>50-50% Male and Female,</w:t>
              </w:r>
            </w:ins>
          </w:p>
          <w:p w14:paraId="5F566D61" w14:textId="77777777" w:rsidR="00835070" w:rsidRPr="00D64A17" w:rsidRDefault="00835070" w:rsidP="00D64A17">
            <w:pPr>
              <w:pStyle w:val="ListParagraph"/>
              <w:rPr>
                <w:ins w:id="626" w:author="Ahmed Magdy" w:date="2021-02-10T22:28:00Z"/>
                <w:rFonts w:asciiTheme="minorBidi" w:hAnsiTheme="minorBidi"/>
                <w:sz w:val="28"/>
                <w:szCs w:val="28"/>
                <w:rPrChange w:id="627" w:author="Ahmed Magdy" w:date="2021-02-10T22:41:00Z">
                  <w:rPr>
                    <w:ins w:id="628" w:author="Ahmed Magdy" w:date="2021-02-10T22:28:00Z"/>
                    <w:sz w:val="28"/>
                    <w:szCs w:val="28"/>
                  </w:rPr>
                </w:rPrChange>
              </w:rPr>
            </w:pPr>
            <w:ins w:id="629" w:author="Ahmed Magdy" w:date="2021-02-10T22:28:00Z">
              <w:r w:rsidRPr="00D64A17">
                <w:rPr>
                  <w:rFonts w:asciiTheme="minorBidi" w:hAnsiTheme="minorBidi"/>
                  <w:sz w:val="28"/>
                  <w:szCs w:val="28"/>
                  <w:rPrChange w:id="630" w:author="Ahmed Magdy" w:date="2021-02-10T22:41:00Z">
                    <w:rPr>
                      <w:sz w:val="28"/>
                      <w:szCs w:val="28"/>
                    </w:rPr>
                  </w:rPrChange>
                </w:rPr>
                <w:t>Median age 25</w:t>
              </w:r>
            </w:ins>
          </w:p>
        </w:tc>
        <w:tc>
          <w:tcPr>
            <w:tcW w:w="2766" w:type="dxa"/>
          </w:tcPr>
          <w:p w14:paraId="11AF1542" w14:textId="77777777" w:rsidR="00835070" w:rsidRPr="00D64A17" w:rsidRDefault="00835070" w:rsidP="00D64A17">
            <w:pPr>
              <w:pStyle w:val="ListParagraph"/>
              <w:rPr>
                <w:ins w:id="631" w:author="Ahmed Magdy" w:date="2021-02-10T22:28:00Z"/>
                <w:rFonts w:asciiTheme="minorBidi" w:hAnsiTheme="minorBidi"/>
                <w:sz w:val="28"/>
                <w:szCs w:val="28"/>
                <w:rPrChange w:id="632" w:author="Ahmed Magdy" w:date="2021-02-10T22:41:00Z">
                  <w:rPr>
                    <w:ins w:id="633" w:author="Ahmed Magdy" w:date="2021-02-10T22:28:00Z"/>
                    <w:sz w:val="28"/>
                    <w:szCs w:val="28"/>
                  </w:rPr>
                </w:rPrChange>
              </w:rPr>
            </w:pPr>
            <w:ins w:id="634" w:author="Ahmed Magdy" w:date="2021-02-10T22:28:00Z">
              <w:r w:rsidRPr="00D64A17">
                <w:rPr>
                  <w:rFonts w:asciiTheme="minorBidi" w:hAnsiTheme="minorBidi"/>
                  <w:sz w:val="28"/>
                  <w:szCs w:val="28"/>
                  <w:rPrChange w:id="635" w:author="Ahmed Magdy" w:date="2021-02-10T22:41:00Z">
                    <w:rPr>
                      <w:sz w:val="28"/>
                      <w:szCs w:val="28"/>
                    </w:rPr>
                  </w:rPrChange>
                </w:rPr>
                <w:t>50-50% Male and Female,</w:t>
              </w:r>
            </w:ins>
          </w:p>
          <w:p w14:paraId="04CF317D" w14:textId="77777777" w:rsidR="00835070" w:rsidRPr="00D64A17" w:rsidRDefault="00835070" w:rsidP="00D64A17">
            <w:pPr>
              <w:pStyle w:val="ListParagraph"/>
              <w:rPr>
                <w:ins w:id="636" w:author="Ahmed Magdy" w:date="2021-02-10T22:28:00Z"/>
                <w:rFonts w:asciiTheme="minorBidi" w:hAnsiTheme="minorBidi"/>
                <w:sz w:val="28"/>
                <w:szCs w:val="28"/>
                <w:rPrChange w:id="637" w:author="Ahmed Magdy" w:date="2021-02-10T22:41:00Z">
                  <w:rPr>
                    <w:ins w:id="638" w:author="Ahmed Magdy" w:date="2021-02-10T22:28:00Z"/>
                    <w:sz w:val="28"/>
                    <w:szCs w:val="28"/>
                  </w:rPr>
                </w:rPrChange>
              </w:rPr>
            </w:pPr>
            <w:ins w:id="639" w:author="Ahmed Magdy" w:date="2021-02-10T22:28:00Z">
              <w:r w:rsidRPr="00D64A17">
                <w:rPr>
                  <w:rFonts w:asciiTheme="minorBidi" w:hAnsiTheme="minorBidi"/>
                  <w:sz w:val="28"/>
                  <w:szCs w:val="28"/>
                  <w:rPrChange w:id="640" w:author="Ahmed Magdy" w:date="2021-02-10T22:41:00Z">
                    <w:rPr>
                      <w:sz w:val="28"/>
                      <w:szCs w:val="28"/>
                    </w:rPr>
                  </w:rPrChange>
                </w:rPr>
                <w:t>Median age 25</w:t>
              </w:r>
            </w:ins>
          </w:p>
        </w:tc>
      </w:tr>
      <w:tr w:rsidR="00835070" w:rsidRPr="00D64A17" w14:paraId="7DEE6719" w14:textId="77777777" w:rsidTr="00D64A17">
        <w:trPr>
          <w:trHeight w:val="712"/>
          <w:ins w:id="641" w:author="Ahmed Magdy" w:date="2021-02-10T22:28:00Z"/>
        </w:trPr>
        <w:tc>
          <w:tcPr>
            <w:tcW w:w="2183" w:type="dxa"/>
          </w:tcPr>
          <w:p w14:paraId="6C2D0C1E" w14:textId="77777777" w:rsidR="00835070" w:rsidRPr="00D64A17" w:rsidRDefault="00835070" w:rsidP="00D64A17">
            <w:pPr>
              <w:rPr>
                <w:ins w:id="642" w:author="Ahmed Magdy" w:date="2021-02-10T22:28:00Z"/>
                <w:rFonts w:asciiTheme="minorBidi" w:hAnsiTheme="minorBidi"/>
                <w:b/>
                <w:bCs/>
                <w:sz w:val="28"/>
                <w:szCs w:val="28"/>
                <w:rPrChange w:id="643" w:author="Ahmed Magdy" w:date="2021-02-10T22:41:00Z">
                  <w:rPr>
                    <w:ins w:id="644" w:author="Ahmed Magdy" w:date="2021-02-10T22:28:00Z"/>
                    <w:sz w:val="28"/>
                    <w:szCs w:val="28"/>
                  </w:rPr>
                </w:rPrChange>
              </w:rPr>
            </w:pPr>
            <w:ins w:id="645" w:author="Ahmed Magdy" w:date="2021-02-10T22:28:00Z">
              <w:r w:rsidRPr="00D64A17">
                <w:rPr>
                  <w:rFonts w:asciiTheme="minorBidi" w:hAnsiTheme="minorBidi"/>
                  <w:b/>
                  <w:bCs/>
                  <w:sz w:val="28"/>
                  <w:szCs w:val="28"/>
                  <w:rPrChange w:id="646" w:author="Ahmed Magdy" w:date="2021-02-10T22:41:00Z">
                    <w:rPr>
                      <w:sz w:val="28"/>
                      <w:szCs w:val="28"/>
                    </w:rPr>
                  </w:rPrChange>
                </w:rPr>
                <w:t>Education</w:t>
              </w:r>
            </w:ins>
          </w:p>
        </w:tc>
        <w:tc>
          <w:tcPr>
            <w:tcW w:w="3221" w:type="dxa"/>
          </w:tcPr>
          <w:p w14:paraId="1736D303" w14:textId="77777777" w:rsidR="00835070" w:rsidRPr="00D64A17" w:rsidRDefault="00835070" w:rsidP="00D64A17">
            <w:pPr>
              <w:pStyle w:val="ListParagraph"/>
              <w:rPr>
                <w:ins w:id="647" w:author="Ahmed Magdy" w:date="2021-02-10T22:28:00Z"/>
                <w:rFonts w:asciiTheme="minorBidi" w:hAnsiTheme="minorBidi"/>
                <w:sz w:val="28"/>
                <w:szCs w:val="28"/>
                <w:rPrChange w:id="648" w:author="Ahmed Magdy" w:date="2021-02-10T22:41:00Z">
                  <w:rPr>
                    <w:ins w:id="649" w:author="Ahmed Magdy" w:date="2021-02-10T22:28:00Z"/>
                    <w:sz w:val="28"/>
                    <w:szCs w:val="28"/>
                  </w:rPr>
                </w:rPrChange>
              </w:rPr>
            </w:pPr>
            <w:ins w:id="650" w:author="Ahmed Magdy" w:date="2021-02-10T22:28:00Z">
              <w:r w:rsidRPr="00D64A17">
                <w:rPr>
                  <w:rFonts w:asciiTheme="minorBidi" w:hAnsiTheme="minorBidi"/>
                  <w:sz w:val="28"/>
                  <w:szCs w:val="28"/>
                  <w:rPrChange w:id="651" w:author="Ahmed Magdy" w:date="2021-02-10T22:41:00Z">
                    <w:rPr>
                      <w:sz w:val="28"/>
                      <w:szCs w:val="28"/>
                    </w:rPr>
                  </w:rPrChange>
                </w:rPr>
                <w:t>Some higher education</w:t>
              </w:r>
            </w:ins>
          </w:p>
        </w:tc>
        <w:tc>
          <w:tcPr>
            <w:tcW w:w="2991" w:type="dxa"/>
          </w:tcPr>
          <w:p w14:paraId="2D49D429" w14:textId="77777777" w:rsidR="00835070" w:rsidRPr="00D64A17" w:rsidRDefault="00835070" w:rsidP="00D64A17">
            <w:pPr>
              <w:pStyle w:val="ListParagraph"/>
              <w:rPr>
                <w:ins w:id="652" w:author="Ahmed Magdy" w:date="2021-02-10T22:28:00Z"/>
                <w:rFonts w:asciiTheme="minorBidi" w:hAnsiTheme="minorBidi"/>
                <w:sz w:val="28"/>
                <w:szCs w:val="28"/>
                <w:rPrChange w:id="653" w:author="Ahmed Magdy" w:date="2021-02-10T22:41:00Z">
                  <w:rPr>
                    <w:ins w:id="654" w:author="Ahmed Magdy" w:date="2021-02-10T22:28:00Z"/>
                    <w:sz w:val="28"/>
                    <w:szCs w:val="28"/>
                  </w:rPr>
                </w:rPrChange>
              </w:rPr>
            </w:pPr>
            <w:ins w:id="655" w:author="Ahmed Magdy" w:date="2021-02-10T22:28:00Z">
              <w:r w:rsidRPr="00D64A17">
                <w:rPr>
                  <w:rFonts w:asciiTheme="minorBidi" w:hAnsiTheme="minorBidi"/>
                  <w:sz w:val="28"/>
                  <w:szCs w:val="28"/>
                  <w:rPrChange w:id="656" w:author="Ahmed Magdy" w:date="2021-02-10T22:41:00Z">
                    <w:rPr>
                      <w:sz w:val="28"/>
                      <w:szCs w:val="28"/>
                    </w:rPr>
                  </w:rPrChange>
                </w:rPr>
                <w:t>Most have degrees</w:t>
              </w:r>
            </w:ins>
          </w:p>
        </w:tc>
        <w:tc>
          <w:tcPr>
            <w:tcW w:w="2766" w:type="dxa"/>
          </w:tcPr>
          <w:p w14:paraId="045CF9F9" w14:textId="77777777" w:rsidR="00835070" w:rsidRPr="00D64A17" w:rsidRDefault="00835070" w:rsidP="00D64A17">
            <w:pPr>
              <w:pStyle w:val="ListParagraph"/>
              <w:rPr>
                <w:ins w:id="657" w:author="Ahmed Magdy" w:date="2021-02-10T22:28:00Z"/>
                <w:rFonts w:asciiTheme="minorBidi" w:hAnsiTheme="minorBidi"/>
                <w:sz w:val="28"/>
                <w:szCs w:val="28"/>
                <w:rPrChange w:id="658" w:author="Ahmed Magdy" w:date="2021-02-10T22:41:00Z">
                  <w:rPr>
                    <w:ins w:id="659" w:author="Ahmed Magdy" w:date="2021-02-10T22:28:00Z"/>
                    <w:sz w:val="28"/>
                    <w:szCs w:val="28"/>
                  </w:rPr>
                </w:rPrChange>
              </w:rPr>
            </w:pPr>
            <w:ins w:id="660" w:author="Ahmed Magdy" w:date="2021-02-10T22:28:00Z">
              <w:r w:rsidRPr="00D64A17">
                <w:rPr>
                  <w:rFonts w:asciiTheme="minorBidi" w:hAnsiTheme="minorBidi"/>
                  <w:sz w:val="28"/>
                  <w:szCs w:val="28"/>
                  <w:rPrChange w:id="661" w:author="Ahmed Magdy" w:date="2021-02-10T22:41:00Z">
                    <w:rPr>
                      <w:sz w:val="28"/>
                      <w:szCs w:val="28"/>
                    </w:rPr>
                  </w:rPrChange>
                </w:rPr>
                <w:t>Some higher education</w:t>
              </w:r>
            </w:ins>
          </w:p>
        </w:tc>
      </w:tr>
      <w:tr w:rsidR="00835070" w:rsidRPr="00D64A17" w14:paraId="26513A89" w14:textId="77777777" w:rsidTr="00D64A17">
        <w:trPr>
          <w:trHeight w:val="712"/>
          <w:ins w:id="662" w:author="Ahmed Magdy" w:date="2021-02-10T22:28:00Z"/>
        </w:trPr>
        <w:tc>
          <w:tcPr>
            <w:tcW w:w="2183" w:type="dxa"/>
          </w:tcPr>
          <w:p w14:paraId="3DF61947" w14:textId="77777777" w:rsidR="00835070" w:rsidRPr="00D64A17" w:rsidRDefault="00835070" w:rsidP="00D64A17">
            <w:pPr>
              <w:rPr>
                <w:ins w:id="663" w:author="Ahmed Magdy" w:date="2021-02-10T22:28:00Z"/>
                <w:rFonts w:asciiTheme="minorBidi" w:hAnsiTheme="minorBidi"/>
                <w:b/>
                <w:bCs/>
                <w:sz w:val="28"/>
                <w:szCs w:val="28"/>
                <w:rPrChange w:id="664" w:author="Ahmed Magdy" w:date="2021-02-10T22:41:00Z">
                  <w:rPr>
                    <w:ins w:id="665" w:author="Ahmed Magdy" w:date="2021-02-10T22:28:00Z"/>
                    <w:sz w:val="28"/>
                    <w:szCs w:val="28"/>
                  </w:rPr>
                </w:rPrChange>
              </w:rPr>
            </w:pPr>
            <w:ins w:id="666" w:author="Ahmed Magdy" w:date="2021-02-10T22:28:00Z">
              <w:r w:rsidRPr="00D64A17">
                <w:rPr>
                  <w:rFonts w:asciiTheme="minorBidi" w:hAnsiTheme="minorBidi"/>
                  <w:b/>
                  <w:bCs/>
                  <w:sz w:val="28"/>
                  <w:szCs w:val="28"/>
                  <w:rPrChange w:id="667" w:author="Ahmed Magdy" w:date="2021-02-10T22:41:00Z">
                    <w:rPr>
                      <w:sz w:val="28"/>
                      <w:szCs w:val="28"/>
                    </w:rPr>
                  </w:rPrChange>
                </w:rPr>
                <w:t>Computer/Web experience</w:t>
              </w:r>
            </w:ins>
          </w:p>
        </w:tc>
        <w:tc>
          <w:tcPr>
            <w:tcW w:w="3221" w:type="dxa"/>
          </w:tcPr>
          <w:p w14:paraId="2534818D" w14:textId="77777777" w:rsidR="00835070" w:rsidRPr="00D64A17" w:rsidRDefault="00835070" w:rsidP="00D64A17">
            <w:pPr>
              <w:pStyle w:val="ListParagraph"/>
              <w:rPr>
                <w:ins w:id="668" w:author="Ahmed Magdy" w:date="2021-02-10T22:28:00Z"/>
                <w:rFonts w:asciiTheme="minorBidi" w:hAnsiTheme="minorBidi"/>
                <w:sz w:val="28"/>
                <w:szCs w:val="28"/>
                <w:rPrChange w:id="669" w:author="Ahmed Magdy" w:date="2021-02-10T22:41:00Z">
                  <w:rPr>
                    <w:ins w:id="670" w:author="Ahmed Magdy" w:date="2021-02-10T22:28:00Z"/>
                    <w:sz w:val="28"/>
                    <w:szCs w:val="28"/>
                  </w:rPr>
                </w:rPrChange>
              </w:rPr>
            </w:pPr>
            <w:ins w:id="671" w:author="Ahmed Magdy" w:date="2021-02-10T22:28:00Z">
              <w:r w:rsidRPr="00D64A17">
                <w:rPr>
                  <w:rFonts w:asciiTheme="minorBidi" w:hAnsiTheme="minorBidi"/>
                  <w:sz w:val="28"/>
                  <w:szCs w:val="28"/>
                  <w:rPrChange w:id="672" w:author="Ahmed Magdy" w:date="2021-02-10T22:41:00Z">
                    <w:rPr>
                      <w:sz w:val="28"/>
                      <w:szCs w:val="28"/>
                    </w:rPr>
                  </w:rPrChange>
                </w:rPr>
                <w:t>Med to High</w:t>
              </w:r>
            </w:ins>
          </w:p>
        </w:tc>
        <w:tc>
          <w:tcPr>
            <w:tcW w:w="2991" w:type="dxa"/>
          </w:tcPr>
          <w:p w14:paraId="6A5AC002" w14:textId="77777777" w:rsidR="00835070" w:rsidRPr="00D64A17" w:rsidRDefault="00835070" w:rsidP="00D64A17">
            <w:pPr>
              <w:pStyle w:val="ListParagraph"/>
              <w:rPr>
                <w:ins w:id="673" w:author="Ahmed Magdy" w:date="2021-02-10T22:28:00Z"/>
                <w:rFonts w:asciiTheme="minorBidi" w:hAnsiTheme="minorBidi"/>
                <w:sz w:val="28"/>
                <w:szCs w:val="28"/>
                <w:rPrChange w:id="674" w:author="Ahmed Magdy" w:date="2021-02-10T22:41:00Z">
                  <w:rPr>
                    <w:ins w:id="675" w:author="Ahmed Magdy" w:date="2021-02-10T22:28:00Z"/>
                    <w:sz w:val="28"/>
                    <w:szCs w:val="28"/>
                  </w:rPr>
                </w:rPrChange>
              </w:rPr>
            </w:pPr>
            <w:ins w:id="676" w:author="Ahmed Magdy" w:date="2021-02-10T22:28:00Z">
              <w:r w:rsidRPr="00D64A17">
                <w:rPr>
                  <w:rFonts w:asciiTheme="minorBidi" w:hAnsiTheme="minorBidi"/>
                  <w:sz w:val="28"/>
                  <w:szCs w:val="28"/>
                  <w:rPrChange w:id="677" w:author="Ahmed Magdy" w:date="2021-02-10T22:41:00Z">
                    <w:rPr>
                      <w:sz w:val="28"/>
                      <w:szCs w:val="28"/>
                    </w:rPr>
                  </w:rPrChange>
                </w:rPr>
                <w:t>Med to High</w:t>
              </w:r>
            </w:ins>
          </w:p>
        </w:tc>
        <w:tc>
          <w:tcPr>
            <w:tcW w:w="2766" w:type="dxa"/>
          </w:tcPr>
          <w:p w14:paraId="3684F900" w14:textId="77777777" w:rsidR="00835070" w:rsidRPr="00D64A17" w:rsidRDefault="00835070" w:rsidP="00D64A17">
            <w:pPr>
              <w:pStyle w:val="ListParagraph"/>
              <w:rPr>
                <w:ins w:id="678" w:author="Ahmed Magdy" w:date="2021-02-10T22:28:00Z"/>
                <w:rFonts w:asciiTheme="minorBidi" w:hAnsiTheme="minorBidi"/>
                <w:sz w:val="28"/>
                <w:szCs w:val="28"/>
                <w:rPrChange w:id="679" w:author="Ahmed Magdy" w:date="2021-02-10T22:41:00Z">
                  <w:rPr>
                    <w:ins w:id="680" w:author="Ahmed Magdy" w:date="2021-02-10T22:28:00Z"/>
                    <w:sz w:val="28"/>
                    <w:szCs w:val="28"/>
                  </w:rPr>
                </w:rPrChange>
              </w:rPr>
            </w:pPr>
            <w:ins w:id="681" w:author="Ahmed Magdy" w:date="2021-02-10T22:28:00Z">
              <w:r w:rsidRPr="00D64A17">
                <w:rPr>
                  <w:rFonts w:asciiTheme="minorBidi" w:hAnsiTheme="minorBidi"/>
                  <w:sz w:val="28"/>
                  <w:szCs w:val="28"/>
                  <w:rPrChange w:id="682" w:author="Ahmed Magdy" w:date="2021-02-10T22:41:00Z">
                    <w:rPr>
                      <w:sz w:val="28"/>
                      <w:szCs w:val="28"/>
                    </w:rPr>
                  </w:rPrChange>
                </w:rPr>
                <w:t>Med to High</w:t>
              </w:r>
            </w:ins>
          </w:p>
        </w:tc>
      </w:tr>
      <w:tr w:rsidR="00835070" w:rsidRPr="00D64A17" w14:paraId="15690268" w14:textId="77777777" w:rsidTr="00D64A17">
        <w:trPr>
          <w:trHeight w:val="712"/>
          <w:ins w:id="683" w:author="Ahmed Magdy" w:date="2021-02-10T22:28:00Z"/>
        </w:trPr>
        <w:tc>
          <w:tcPr>
            <w:tcW w:w="2183" w:type="dxa"/>
          </w:tcPr>
          <w:p w14:paraId="153F62D4" w14:textId="77777777" w:rsidR="00835070" w:rsidRPr="00D64A17" w:rsidRDefault="00835070" w:rsidP="00D64A17">
            <w:pPr>
              <w:rPr>
                <w:ins w:id="684" w:author="Ahmed Magdy" w:date="2021-02-10T22:28:00Z"/>
                <w:rFonts w:asciiTheme="minorBidi" w:hAnsiTheme="minorBidi"/>
                <w:b/>
                <w:bCs/>
                <w:sz w:val="28"/>
                <w:szCs w:val="28"/>
                <w:rPrChange w:id="685" w:author="Ahmed Magdy" w:date="2021-02-10T22:41:00Z">
                  <w:rPr>
                    <w:ins w:id="686" w:author="Ahmed Magdy" w:date="2021-02-10T22:28:00Z"/>
                    <w:sz w:val="28"/>
                    <w:szCs w:val="28"/>
                  </w:rPr>
                </w:rPrChange>
              </w:rPr>
            </w:pPr>
            <w:ins w:id="687" w:author="Ahmed Magdy" w:date="2021-02-10T22:28:00Z">
              <w:r w:rsidRPr="00D64A17">
                <w:rPr>
                  <w:rFonts w:asciiTheme="minorBidi" w:hAnsiTheme="minorBidi"/>
                  <w:b/>
                  <w:bCs/>
                  <w:sz w:val="28"/>
                  <w:szCs w:val="28"/>
                  <w:rPrChange w:id="688" w:author="Ahmed Magdy" w:date="2021-02-10T22:41:00Z">
                    <w:rPr>
                      <w:sz w:val="28"/>
                      <w:szCs w:val="28"/>
                    </w:rPr>
                  </w:rPrChange>
                </w:rPr>
                <w:t>Domain Expertise</w:t>
              </w:r>
            </w:ins>
          </w:p>
        </w:tc>
        <w:tc>
          <w:tcPr>
            <w:tcW w:w="3221" w:type="dxa"/>
          </w:tcPr>
          <w:p w14:paraId="3BBF1650" w14:textId="77777777" w:rsidR="00835070" w:rsidRPr="00D64A17" w:rsidRDefault="00835070" w:rsidP="00D64A17">
            <w:pPr>
              <w:pStyle w:val="ListParagraph"/>
              <w:rPr>
                <w:ins w:id="689" w:author="Ahmed Magdy" w:date="2021-02-10T22:28:00Z"/>
                <w:rFonts w:asciiTheme="minorBidi" w:hAnsiTheme="minorBidi"/>
                <w:sz w:val="28"/>
                <w:szCs w:val="28"/>
                <w:rPrChange w:id="690" w:author="Ahmed Magdy" w:date="2021-02-10T22:41:00Z">
                  <w:rPr>
                    <w:ins w:id="691" w:author="Ahmed Magdy" w:date="2021-02-10T22:28:00Z"/>
                    <w:sz w:val="28"/>
                    <w:szCs w:val="28"/>
                  </w:rPr>
                </w:rPrChange>
              </w:rPr>
            </w:pPr>
            <w:ins w:id="692" w:author="Ahmed Magdy" w:date="2021-02-10T22:28:00Z">
              <w:r w:rsidRPr="00D64A17">
                <w:rPr>
                  <w:rFonts w:asciiTheme="minorBidi" w:hAnsiTheme="minorBidi"/>
                  <w:sz w:val="28"/>
                  <w:szCs w:val="28"/>
                  <w:rPrChange w:id="693" w:author="Ahmed Magdy" w:date="2021-02-10T22:41:00Z">
                    <w:rPr>
                      <w:sz w:val="28"/>
                      <w:szCs w:val="28"/>
                    </w:rPr>
                  </w:rPrChange>
                </w:rPr>
                <w:t>Med to High</w:t>
              </w:r>
            </w:ins>
          </w:p>
        </w:tc>
        <w:tc>
          <w:tcPr>
            <w:tcW w:w="2991" w:type="dxa"/>
          </w:tcPr>
          <w:p w14:paraId="2CC7D6DA" w14:textId="77777777" w:rsidR="00835070" w:rsidRPr="00D64A17" w:rsidRDefault="00835070" w:rsidP="00D64A17">
            <w:pPr>
              <w:pStyle w:val="ListParagraph"/>
              <w:rPr>
                <w:ins w:id="694" w:author="Ahmed Magdy" w:date="2021-02-10T22:28:00Z"/>
                <w:rFonts w:asciiTheme="minorBidi" w:hAnsiTheme="minorBidi"/>
                <w:sz w:val="28"/>
                <w:szCs w:val="28"/>
                <w:rPrChange w:id="695" w:author="Ahmed Magdy" w:date="2021-02-10T22:41:00Z">
                  <w:rPr>
                    <w:ins w:id="696" w:author="Ahmed Magdy" w:date="2021-02-10T22:28:00Z"/>
                    <w:sz w:val="28"/>
                    <w:szCs w:val="28"/>
                  </w:rPr>
                </w:rPrChange>
              </w:rPr>
            </w:pPr>
            <w:ins w:id="697" w:author="Ahmed Magdy" w:date="2021-02-10T22:28:00Z">
              <w:r w:rsidRPr="00D64A17">
                <w:rPr>
                  <w:rFonts w:asciiTheme="minorBidi" w:hAnsiTheme="minorBidi"/>
                  <w:sz w:val="28"/>
                  <w:szCs w:val="28"/>
                  <w:rPrChange w:id="698" w:author="Ahmed Magdy" w:date="2021-02-10T22:41:00Z">
                    <w:rPr>
                      <w:sz w:val="28"/>
                      <w:szCs w:val="28"/>
                    </w:rPr>
                  </w:rPrChange>
                </w:rPr>
                <w:t>Low to Med</w:t>
              </w:r>
            </w:ins>
          </w:p>
        </w:tc>
        <w:tc>
          <w:tcPr>
            <w:tcW w:w="2766" w:type="dxa"/>
          </w:tcPr>
          <w:p w14:paraId="098A303B" w14:textId="77777777" w:rsidR="00835070" w:rsidRPr="00D64A17" w:rsidRDefault="00835070" w:rsidP="00D64A17">
            <w:pPr>
              <w:pStyle w:val="ListParagraph"/>
              <w:rPr>
                <w:ins w:id="699" w:author="Ahmed Magdy" w:date="2021-02-10T22:28:00Z"/>
                <w:rFonts w:asciiTheme="minorBidi" w:hAnsiTheme="minorBidi"/>
                <w:sz w:val="28"/>
                <w:szCs w:val="28"/>
                <w:rPrChange w:id="700" w:author="Ahmed Magdy" w:date="2021-02-10T22:41:00Z">
                  <w:rPr>
                    <w:ins w:id="701" w:author="Ahmed Magdy" w:date="2021-02-10T22:28:00Z"/>
                    <w:sz w:val="28"/>
                    <w:szCs w:val="28"/>
                  </w:rPr>
                </w:rPrChange>
              </w:rPr>
            </w:pPr>
            <w:ins w:id="702" w:author="Ahmed Magdy" w:date="2021-02-10T22:28:00Z">
              <w:r w:rsidRPr="00D64A17">
                <w:rPr>
                  <w:rFonts w:asciiTheme="minorBidi" w:hAnsiTheme="minorBidi"/>
                  <w:sz w:val="28"/>
                  <w:szCs w:val="28"/>
                  <w:rPrChange w:id="703" w:author="Ahmed Magdy" w:date="2021-02-10T22:41:00Z">
                    <w:rPr>
                      <w:sz w:val="28"/>
                      <w:szCs w:val="28"/>
                    </w:rPr>
                  </w:rPrChange>
                </w:rPr>
                <w:t>Med to High</w:t>
              </w:r>
            </w:ins>
          </w:p>
        </w:tc>
      </w:tr>
      <w:tr w:rsidR="00835070" w:rsidRPr="00D64A17" w14:paraId="3168C71E" w14:textId="77777777" w:rsidTr="00D64A17">
        <w:trPr>
          <w:trHeight w:val="734"/>
          <w:ins w:id="704" w:author="Ahmed Magdy" w:date="2021-02-10T22:28:00Z"/>
        </w:trPr>
        <w:tc>
          <w:tcPr>
            <w:tcW w:w="2183" w:type="dxa"/>
          </w:tcPr>
          <w:p w14:paraId="788E0161" w14:textId="77777777" w:rsidR="00835070" w:rsidRPr="00D64A17" w:rsidRDefault="00835070" w:rsidP="00D64A17">
            <w:pPr>
              <w:rPr>
                <w:ins w:id="705" w:author="Ahmed Magdy" w:date="2021-02-10T22:28:00Z"/>
                <w:rFonts w:asciiTheme="minorBidi" w:hAnsiTheme="minorBidi"/>
                <w:b/>
                <w:bCs/>
                <w:sz w:val="28"/>
                <w:szCs w:val="28"/>
                <w:rPrChange w:id="706" w:author="Ahmed Magdy" w:date="2021-02-10T22:41:00Z">
                  <w:rPr>
                    <w:ins w:id="707" w:author="Ahmed Magdy" w:date="2021-02-10T22:28:00Z"/>
                    <w:sz w:val="28"/>
                    <w:szCs w:val="28"/>
                  </w:rPr>
                </w:rPrChange>
              </w:rPr>
            </w:pPr>
            <w:ins w:id="708" w:author="Ahmed Magdy" w:date="2021-02-10T22:28:00Z">
              <w:r w:rsidRPr="00D64A17">
                <w:rPr>
                  <w:rFonts w:asciiTheme="minorBidi" w:hAnsiTheme="minorBidi"/>
                  <w:b/>
                  <w:bCs/>
                  <w:sz w:val="28"/>
                  <w:szCs w:val="28"/>
                  <w:rPrChange w:id="709" w:author="Ahmed Magdy" w:date="2021-02-10T22:41:00Z">
                    <w:rPr>
                      <w:sz w:val="28"/>
                      <w:szCs w:val="28"/>
                    </w:rPr>
                  </w:rPrChange>
                </w:rPr>
                <w:t>Task Knowledge</w:t>
              </w:r>
            </w:ins>
          </w:p>
        </w:tc>
        <w:tc>
          <w:tcPr>
            <w:tcW w:w="3221" w:type="dxa"/>
          </w:tcPr>
          <w:p w14:paraId="7AD7EFE1" w14:textId="77777777" w:rsidR="00835070" w:rsidRPr="00D64A17" w:rsidRDefault="00835070" w:rsidP="00D64A17">
            <w:pPr>
              <w:pStyle w:val="ListParagraph"/>
              <w:rPr>
                <w:ins w:id="710" w:author="Ahmed Magdy" w:date="2021-02-10T22:28:00Z"/>
                <w:rFonts w:asciiTheme="minorBidi" w:hAnsiTheme="minorBidi"/>
                <w:sz w:val="28"/>
                <w:szCs w:val="28"/>
                <w:rPrChange w:id="711" w:author="Ahmed Magdy" w:date="2021-02-10T22:41:00Z">
                  <w:rPr>
                    <w:ins w:id="712" w:author="Ahmed Magdy" w:date="2021-02-10T22:28:00Z"/>
                    <w:sz w:val="28"/>
                    <w:szCs w:val="28"/>
                  </w:rPr>
                </w:rPrChange>
              </w:rPr>
            </w:pPr>
            <w:ins w:id="713" w:author="Ahmed Magdy" w:date="2021-02-10T22:28:00Z">
              <w:r w:rsidRPr="00D64A17">
                <w:rPr>
                  <w:rFonts w:asciiTheme="minorBidi" w:hAnsiTheme="minorBidi"/>
                  <w:sz w:val="28"/>
                  <w:szCs w:val="28"/>
                  <w:rPrChange w:id="714" w:author="Ahmed Magdy" w:date="2021-02-10T22:41:00Z">
                    <w:rPr>
                      <w:sz w:val="28"/>
                      <w:szCs w:val="28"/>
                    </w:rPr>
                  </w:rPrChange>
                </w:rPr>
                <w:t>Med to High</w:t>
              </w:r>
            </w:ins>
          </w:p>
        </w:tc>
        <w:tc>
          <w:tcPr>
            <w:tcW w:w="2991" w:type="dxa"/>
          </w:tcPr>
          <w:p w14:paraId="491A7E81" w14:textId="77777777" w:rsidR="00835070" w:rsidRPr="00D64A17" w:rsidRDefault="00835070" w:rsidP="00D64A17">
            <w:pPr>
              <w:pStyle w:val="ListParagraph"/>
              <w:rPr>
                <w:ins w:id="715" w:author="Ahmed Magdy" w:date="2021-02-10T22:28:00Z"/>
                <w:rFonts w:asciiTheme="minorBidi" w:hAnsiTheme="minorBidi"/>
                <w:sz w:val="28"/>
                <w:szCs w:val="28"/>
                <w:rPrChange w:id="716" w:author="Ahmed Magdy" w:date="2021-02-10T22:41:00Z">
                  <w:rPr>
                    <w:ins w:id="717" w:author="Ahmed Magdy" w:date="2021-02-10T22:28:00Z"/>
                    <w:sz w:val="28"/>
                    <w:szCs w:val="28"/>
                  </w:rPr>
                </w:rPrChange>
              </w:rPr>
            </w:pPr>
            <w:ins w:id="718" w:author="Ahmed Magdy" w:date="2021-02-10T22:28:00Z">
              <w:r w:rsidRPr="00D64A17">
                <w:rPr>
                  <w:rFonts w:asciiTheme="minorBidi" w:hAnsiTheme="minorBidi"/>
                  <w:sz w:val="28"/>
                  <w:szCs w:val="28"/>
                  <w:rPrChange w:id="719" w:author="Ahmed Magdy" w:date="2021-02-10T22:41:00Z">
                    <w:rPr>
                      <w:sz w:val="28"/>
                      <w:szCs w:val="28"/>
                    </w:rPr>
                  </w:rPrChange>
                </w:rPr>
                <w:t>Low to High</w:t>
              </w:r>
            </w:ins>
          </w:p>
        </w:tc>
        <w:tc>
          <w:tcPr>
            <w:tcW w:w="2766" w:type="dxa"/>
          </w:tcPr>
          <w:p w14:paraId="1873E6C5" w14:textId="77777777" w:rsidR="00835070" w:rsidRPr="00D64A17" w:rsidRDefault="00835070" w:rsidP="00D64A17">
            <w:pPr>
              <w:pStyle w:val="ListParagraph"/>
              <w:rPr>
                <w:ins w:id="720" w:author="Ahmed Magdy" w:date="2021-02-10T22:28:00Z"/>
                <w:rFonts w:asciiTheme="minorBidi" w:hAnsiTheme="minorBidi"/>
                <w:sz w:val="28"/>
                <w:szCs w:val="28"/>
                <w:rPrChange w:id="721" w:author="Ahmed Magdy" w:date="2021-02-10T22:41:00Z">
                  <w:rPr>
                    <w:ins w:id="722" w:author="Ahmed Magdy" w:date="2021-02-10T22:28:00Z"/>
                    <w:sz w:val="28"/>
                    <w:szCs w:val="28"/>
                  </w:rPr>
                </w:rPrChange>
              </w:rPr>
            </w:pPr>
            <w:ins w:id="723" w:author="Ahmed Magdy" w:date="2021-02-10T22:28:00Z">
              <w:r w:rsidRPr="00D64A17">
                <w:rPr>
                  <w:rFonts w:asciiTheme="minorBidi" w:hAnsiTheme="minorBidi"/>
                  <w:sz w:val="28"/>
                  <w:szCs w:val="28"/>
                  <w:rPrChange w:id="724" w:author="Ahmed Magdy" w:date="2021-02-10T22:41:00Z">
                    <w:rPr>
                      <w:sz w:val="28"/>
                      <w:szCs w:val="28"/>
                    </w:rPr>
                  </w:rPrChange>
                </w:rPr>
                <w:t>Med to High</w:t>
              </w:r>
            </w:ins>
          </w:p>
        </w:tc>
      </w:tr>
      <w:tr w:rsidR="00835070" w:rsidRPr="00D64A17" w14:paraId="6A689118" w14:textId="77777777" w:rsidTr="00D64A17">
        <w:trPr>
          <w:trHeight w:val="712"/>
          <w:ins w:id="725" w:author="Ahmed Magdy" w:date="2021-02-10T22:28:00Z"/>
        </w:trPr>
        <w:tc>
          <w:tcPr>
            <w:tcW w:w="2183" w:type="dxa"/>
          </w:tcPr>
          <w:p w14:paraId="1BABA28B" w14:textId="77777777" w:rsidR="00835070" w:rsidRPr="00D64A17" w:rsidRDefault="00835070" w:rsidP="00D64A17">
            <w:pPr>
              <w:rPr>
                <w:ins w:id="726" w:author="Ahmed Magdy" w:date="2021-02-10T22:28:00Z"/>
                <w:rFonts w:asciiTheme="minorBidi" w:hAnsiTheme="minorBidi"/>
                <w:b/>
                <w:bCs/>
                <w:sz w:val="28"/>
                <w:szCs w:val="28"/>
                <w:rPrChange w:id="727" w:author="Ahmed Magdy" w:date="2021-02-10T22:41:00Z">
                  <w:rPr>
                    <w:ins w:id="728" w:author="Ahmed Magdy" w:date="2021-02-10T22:28:00Z"/>
                    <w:sz w:val="28"/>
                    <w:szCs w:val="28"/>
                  </w:rPr>
                </w:rPrChange>
              </w:rPr>
            </w:pPr>
            <w:ins w:id="729" w:author="Ahmed Magdy" w:date="2021-02-10T22:28:00Z">
              <w:r w:rsidRPr="00D64A17">
                <w:rPr>
                  <w:rFonts w:asciiTheme="minorBidi" w:hAnsiTheme="minorBidi"/>
                  <w:b/>
                  <w:bCs/>
                  <w:sz w:val="28"/>
                  <w:szCs w:val="28"/>
                  <w:rPrChange w:id="730" w:author="Ahmed Magdy" w:date="2021-02-10T22:41:00Z">
                    <w:rPr>
                      <w:sz w:val="28"/>
                      <w:szCs w:val="28"/>
                    </w:rPr>
                  </w:rPrChange>
                </w:rPr>
                <w:t>Expectation</w:t>
              </w:r>
            </w:ins>
          </w:p>
        </w:tc>
        <w:tc>
          <w:tcPr>
            <w:tcW w:w="3221" w:type="dxa"/>
          </w:tcPr>
          <w:p w14:paraId="22875D67" w14:textId="77777777" w:rsidR="00835070" w:rsidRPr="00D64A17" w:rsidRDefault="00835070" w:rsidP="00D64A17">
            <w:pPr>
              <w:pStyle w:val="ListParagraph"/>
              <w:rPr>
                <w:ins w:id="731" w:author="Ahmed Magdy" w:date="2021-02-10T22:28:00Z"/>
                <w:rFonts w:asciiTheme="minorBidi" w:hAnsiTheme="minorBidi"/>
                <w:sz w:val="28"/>
                <w:szCs w:val="28"/>
                <w:rPrChange w:id="732" w:author="Ahmed Magdy" w:date="2021-02-10T22:41:00Z">
                  <w:rPr>
                    <w:ins w:id="733" w:author="Ahmed Magdy" w:date="2021-02-10T22:28:00Z"/>
                    <w:sz w:val="28"/>
                    <w:szCs w:val="28"/>
                  </w:rPr>
                </w:rPrChange>
              </w:rPr>
            </w:pPr>
            <w:ins w:id="734" w:author="Ahmed Magdy" w:date="2021-02-10T22:28:00Z">
              <w:r w:rsidRPr="00D64A17">
                <w:rPr>
                  <w:rFonts w:asciiTheme="minorBidi" w:hAnsiTheme="minorBidi"/>
                  <w:sz w:val="28"/>
                  <w:szCs w:val="28"/>
                  <w:rPrChange w:id="735" w:author="Ahmed Magdy" w:date="2021-02-10T22:41:00Z">
                    <w:rPr>
                      <w:sz w:val="28"/>
                      <w:szCs w:val="28"/>
                    </w:rPr>
                  </w:rPrChange>
                </w:rPr>
                <w:t>Ease of use, Accurate results(charts) &amp; Speed of task</w:t>
              </w:r>
            </w:ins>
          </w:p>
        </w:tc>
        <w:tc>
          <w:tcPr>
            <w:tcW w:w="2991" w:type="dxa"/>
          </w:tcPr>
          <w:p w14:paraId="3E170705" w14:textId="77777777" w:rsidR="00835070" w:rsidRPr="00D64A17" w:rsidRDefault="00835070" w:rsidP="00D64A17">
            <w:pPr>
              <w:pStyle w:val="ListParagraph"/>
              <w:rPr>
                <w:ins w:id="736" w:author="Ahmed Magdy" w:date="2021-02-10T22:28:00Z"/>
                <w:rFonts w:asciiTheme="minorBidi" w:hAnsiTheme="minorBidi"/>
                <w:sz w:val="28"/>
                <w:szCs w:val="28"/>
                <w:rPrChange w:id="737" w:author="Ahmed Magdy" w:date="2021-02-10T22:41:00Z">
                  <w:rPr>
                    <w:ins w:id="738" w:author="Ahmed Magdy" w:date="2021-02-10T22:28:00Z"/>
                    <w:sz w:val="28"/>
                    <w:szCs w:val="28"/>
                  </w:rPr>
                </w:rPrChange>
              </w:rPr>
            </w:pPr>
            <w:ins w:id="739" w:author="Ahmed Magdy" w:date="2021-02-10T22:28:00Z">
              <w:r w:rsidRPr="00D64A17">
                <w:rPr>
                  <w:rFonts w:asciiTheme="minorBidi" w:hAnsiTheme="minorBidi"/>
                  <w:sz w:val="28"/>
                  <w:szCs w:val="28"/>
                  <w:rPrChange w:id="740" w:author="Ahmed Magdy" w:date="2021-02-10T22:41:00Z">
                    <w:rPr>
                      <w:sz w:val="28"/>
                      <w:szCs w:val="28"/>
                    </w:rPr>
                  </w:rPrChange>
                </w:rPr>
                <w:t>Ease of use, Readable charts &amp; Speed of task</w:t>
              </w:r>
            </w:ins>
          </w:p>
        </w:tc>
        <w:tc>
          <w:tcPr>
            <w:tcW w:w="2766" w:type="dxa"/>
          </w:tcPr>
          <w:p w14:paraId="1475130D" w14:textId="77777777" w:rsidR="00835070" w:rsidRPr="00D64A17" w:rsidRDefault="00835070" w:rsidP="00D64A17">
            <w:pPr>
              <w:pStyle w:val="ListParagraph"/>
              <w:rPr>
                <w:ins w:id="741" w:author="Ahmed Magdy" w:date="2021-02-10T22:28:00Z"/>
                <w:rFonts w:asciiTheme="minorBidi" w:hAnsiTheme="minorBidi"/>
                <w:sz w:val="28"/>
                <w:szCs w:val="28"/>
                <w:rPrChange w:id="742" w:author="Ahmed Magdy" w:date="2021-02-10T22:41:00Z">
                  <w:rPr>
                    <w:ins w:id="743" w:author="Ahmed Magdy" w:date="2021-02-10T22:28:00Z"/>
                    <w:sz w:val="28"/>
                    <w:szCs w:val="28"/>
                  </w:rPr>
                </w:rPrChange>
              </w:rPr>
            </w:pPr>
            <w:ins w:id="744" w:author="Ahmed Magdy" w:date="2021-02-10T22:28:00Z">
              <w:r w:rsidRPr="00D64A17">
                <w:rPr>
                  <w:rFonts w:asciiTheme="minorBidi" w:hAnsiTheme="minorBidi"/>
                  <w:sz w:val="28"/>
                  <w:szCs w:val="28"/>
                  <w:rPrChange w:id="745" w:author="Ahmed Magdy" w:date="2021-02-10T22:41:00Z">
                    <w:rPr>
                      <w:sz w:val="28"/>
                      <w:szCs w:val="28"/>
                    </w:rPr>
                  </w:rPrChange>
                </w:rPr>
                <w:t>Ease of use, Accurate results(charts) &amp; Speed of task</w:t>
              </w:r>
            </w:ins>
          </w:p>
        </w:tc>
      </w:tr>
    </w:tbl>
    <w:p w14:paraId="48932879" w14:textId="77777777" w:rsidR="00835070" w:rsidRDefault="00835070" w:rsidP="00835070">
      <w:pPr>
        <w:pStyle w:val="ListParagraph"/>
        <w:ind w:left="792"/>
        <w:rPr>
          <w:ins w:id="746" w:author="Ahmed Magdy" w:date="2021-02-10T22:28:00Z"/>
          <w:rFonts w:ascii="Arial" w:hAnsi="Arial" w:cs="Arial"/>
          <w:b/>
          <w:bCs/>
          <w:color w:val="5B9BD5" w:themeColor="accent1"/>
          <w:sz w:val="28"/>
          <w:szCs w:val="28"/>
        </w:rPr>
      </w:pPr>
    </w:p>
    <w:p w14:paraId="6C4CC28B" w14:textId="670A344A" w:rsidR="00A65819" w:rsidRDefault="00A65819" w:rsidP="00A65819">
      <w:pPr>
        <w:pStyle w:val="ListParagraph"/>
        <w:shd w:val="clear" w:color="auto" w:fill="FFFFFF"/>
        <w:spacing w:after="0" w:line="240" w:lineRule="auto"/>
        <w:ind w:left="360"/>
        <w:rPr>
          <w:ins w:id="747" w:author="Ahmed Magdy" w:date="2021-02-10T22:29:00Z"/>
          <w:rFonts w:ascii="Arial" w:eastAsia="Times New Roman" w:hAnsi="Arial" w:cs="Arial"/>
          <w:b/>
          <w:bCs/>
          <w:color w:val="5B9BD5" w:themeColor="accent1"/>
          <w:sz w:val="28"/>
          <w:szCs w:val="28"/>
        </w:rPr>
      </w:pPr>
    </w:p>
    <w:p w14:paraId="0D84E1EA" w14:textId="7F257811" w:rsidR="00835070" w:rsidRDefault="00835070" w:rsidP="00835070">
      <w:pPr>
        <w:pStyle w:val="ListParagraph"/>
        <w:numPr>
          <w:ilvl w:val="1"/>
          <w:numId w:val="3"/>
        </w:numPr>
        <w:shd w:val="clear" w:color="auto" w:fill="FFFFFF"/>
        <w:spacing w:after="0" w:line="240" w:lineRule="auto"/>
        <w:rPr>
          <w:ins w:id="748" w:author="Ahmed Magdy" w:date="2021-02-10T22:29:00Z"/>
          <w:rFonts w:ascii="Arial" w:eastAsia="Times New Roman" w:hAnsi="Arial" w:cs="Arial"/>
          <w:b/>
          <w:bCs/>
          <w:color w:val="5B9BD5" w:themeColor="accent1"/>
          <w:sz w:val="28"/>
          <w:szCs w:val="28"/>
        </w:rPr>
      </w:pPr>
      <w:ins w:id="749" w:author="Ahmed Magdy" w:date="2021-02-10T22:29:00Z">
        <w:r>
          <w:rPr>
            <w:rFonts w:ascii="Arial" w:eastAsia="Times New Roman" w:hAnsi="Arial" w:cs="Arial"/>
            <w:b/>
            <w:bCs/>
            <w:color w:val="5B9BD5" w:themeColor="accent1"/>
            <w:sz w:val="28"/>
            <w:szCs w:val="28"/>
          </w:rPr>
          <w:t>Proposed Solution</w:t>
        </w:r>
      </w:ins>
    </w:p>
    <w:p w14:paraId="5C312377" w14:textId="642A67A4" w:rsidR="00835070" w:rsidRDefault="00835070" w:rsidP="00835070">
      <w:pPr>
        <w:pStyle w:val="ListParagraph"/>
        <w:numPr>
          <w:ilvl w:val="2"/>
          <w:numId w:val="3"/>
        </w:numPr>
        <w:shd w:val="clear" w:color="auto" w:fill="FFFFFF"/>
        <w:spacing w:after="0" w:line="240" w:lineRule="auto"/>
        <w:rPr>
          <w:ins w:id="750" w:author="Ahmed Magdy" w:date="2021-02-10T22:30:00Z"/>
          <w:rFonts w:ascii="Arial" w:eastAsia="Times New Roman" w:hAnsi="Arial" w:cs="Arial"/>
          <w:b/>
          <w:bCs/>
          <w:color w:val="5B9BD5" w:themeColor="accent1"/>
          <w:sz w:val="28"/>
          <w:szCs w:val="28"/>
        </w:rPr>
      </w:pPr>
      <w:ins w:id="751" w:author="Ahmed Magdy" w:date="2021-02-10T22:30:00Z">
        <w:r w:rsidRPr="00835070">
          <w:rPr>
            <w:rFonts w:ascii="Arial" w:eastAsia="Times New Roman" w:hAnsi="Arial" w:cs="Arial"/>
            <w:b/>
            <w:bCs/>
            <w:color w:val="5B9BD5" w:themeColor="accent1"/>
            <w:sz w:val="28"/>
            <w:szCs w:val="28"/>
            <w:rPrChange w:id="752" w:author="Ahmed Magdy" w:date="2021-02-10T22:30:00Z">
              <w:rPr>
                <w:rFonts w:asciiTheme="minorBidi" w:hAnsiTheme="minorBidi"/>
                <w:b/>
                <w:bCs/>
                <w:color w:val="5B9BD5" w:themeColor="accent1"/>
                <w:sz w:val="32"/>
                <w:szCs w:val="32"/>
              </w:rPr>
            </w:rPrChange>
          </w:rPr>
          <w:t>Functional requirements:</w:t>
        </w:r>
      </w:ins>
    </w:p>
    <w:p w14:paraId="56500EE3" w14:textId="77777777" w:rsidR="00835070" w:rsidRPr="00835070" w:rsidRDefault="00835070">
      <w:pPr>
        <w:pStyle w:val="ListParagraph"/>
        <w:numPr>
          <w:ilvl w:val="0"/>
          <w:numId w:val="43"/>
        </w:numPr>
        <w:rPr>
          <w:ins w:id="753" w:author="Ahmed Magdy" w:date="2021-02-10T22:30:00Z"/>
          <w:rFonts w:asciiTheme="minorBidi" w:hAnsiTheme="minorBidi"/>
          <w:b/>
          <w:bCs/>
          <w:sz w:val="28"/>
          <w:szCs w:val="28"/>
          <w:rPrChange w:id="754" w:author="Ahmed Magdy" w:date="2021-02-10T22:33:00Z">
            <w:rPr>
              <w:ins w:id="755" w:author="Ahmed Magdy" w:date="2021-02-10T22:30:00Z"/>
            </w:rPr>
          </w:rPrChange>
        </w:rPr>
        <w:pPrChange w:id="756" w:author="Ahmed Magdy" w:date="2021-02-10T22:33:00Z">
          <w:pPr>
            <w:pStyle w:val="ListParagraph"/>
            <w:numPr>
              <w:numId w:val="3"/>
            </w:numPr>
            <w:ind w:left="360" w:hanging="360"/>
          </w:pPr>
        </w:pPrChange>
      </w:pPr>
      <w:ins w:id="757" w:author="Ahmed Magdy" w:date="2021-02-10T22:30:00Z">
        <w:r w:rsidRPr="00835070">
          <w:rPr>
            <w:rFonts w:asciiTheme="minorBidi" w:hAnsiTheme="minorBidi"/>
            <w:b/>
            <w:bCs/>
            <w:sz w:val="28"/>
            <w:szCs w:val="28"/>
            <w:rPrChange w:id="758" w:author="Ahmed Magdy" w:date="2021-02-10T22:33:00Z">
              <w:rPr/>
            </w:rPrChange>
          </w:rPr>
          <w:t>Sign up</w:t>
        </w:r>
      </w:ins>
    </w:p>
    <w:p w14:paraId="5857F44D" w14:textId="77777777" w:rsidR="00835070" w:rsidRDefault="00835070">
      <w:pPr>
        <w:ind w:left="1944"/>
        <w:rPr>
          <w:ins w:id="759" w:author="Ahmed Magdy" w:date="2021-02-10T22:30:00Z"/>
          <w:rFonts w:asciiTheme="minorBidi" w:hAnsiTheme="minorBidi"/>
          <w:sz w:val="24"/>
          <w:szCs w:val="24"/>
        </w:rPr>
        <w:pPrChange w:id="760" w:author="Ahmed Magdy" w:date="2021-02-10T22:33:00Z">
          <w:pPr>
            <w:ind w:left="720"/>
          </w:pPr>
        </w:pPrChange>
      </w:pPr>
      <w:ins w:id="761" w:author="Ahmed Magdy" w:date="2021-02-10T22:30:00Z">
        <w:r w:rsidRPr="001842A4">
          <w:rPr>
            <w:rFonts w:asciiTheme="minorBidi" w:hAnsiTheme="minorBidi"/>
            <w:sz w:val="24"/>
            <w:szCs w:val="24"/>
          </w:rPr>
          <w:t>The user can sign up to our website</w:t>
        </w:r>
        <w:r>
          <w:rPr>
            <w:rFonts w:asciiTheme="minorBidi" w:hAnsiTheme="minorBidi"/>
            <w:sz w:val="24"/>
            <w:szCs w:val="24"/>
          </w:rPr>
          <w:t xml:space="preserve"> by setting an email, or phone number and setting password for his account </w:t>
        </w:r>
        <w:r w:rsidRPr="001842A4">
          <w:rPr>
            <w:rFonts w:asciiTheme="minorBidi" w:hAnsiTheme="minorBidi"/>
            <w:sz w:val="24"/>
            <w:szCs w:val="24"/>
          </w:rPr>
          <w:t xml:space="preserve">in order to save any desired insights he </w:t>
        </w:r>
        <w:proofErr w:type="gramStart"/>
        <w:r w:rsidRPr="001842A4">
          <w:rPr>
            <w:rFonts w:asciiTheme="minorBidi" w:hAnsiTheme="minorBidi"/>
            <w:sz w:val="24"/>
            <w:szCs w:val="24"/>
          </w:rPr>
          <w:t>want</w:t>
        </w:r>
        <w:proofErr w:type="gramEnd"/>
        <w:r w:rsidRPr="001842A4">
          <w:rPr>
            <w:rFonts w:asciiTheme="minorBidi" w:hAnsiTheme="minorBidi"/>
            <w:sz w:val="24"/>
            <w:szCs w:val="24"/>
          </w:rPr>
          <w:t xml:space="preserve"> to save or share with someone else</w:t>
        </w:r>
        <w:r>
          <w:rPr>
            <w:rFonts w:asciiTheme="minorBidi" w:hAnsiTheme="minorBidi"/>
            <w:sz w:val="24"/>
            <w:szCs w:val="24"/>
          </w:rPr>
          <w:t xml:space="preserve"> and to track any updates about the searched topic.</w:t>
        </w:r>
      </w:ins>
    </w:p>
    <w:p w14:paraId="41442602" w14:textId="77777777" w:rsidR="00835070" w:rsidRPr="00835070" w:rsidRDefault="00835070">
      <w:pPr>
        <w:pStyle w:val="ListParagraph"/>
        <w:numPr>
          <w:ilvl w:val="0"/>
          <w:numId w:val="43"/>
        </w:numPr>
        <w:rPr>
          <w:ins w:id="762" w:author="Ahmed Magdy" w:date="2021-02-10T22:30:00Z"/>
          <w:rFonts w:asciiTheme="minorBidi" w:hAnsiTheme="minorBidi"/>
          <w:b/>
          <w:bCs/>
          <w:sz w:val="28"/>
          <w:szCs w:val="28"/>
          <w:rPrChange w:id="763" w:author="Ahmed Magdy" w:date="2021-02-10T22:33:00Z">
            <w:rPr>
              <w:ins w:id="764" w:author="Ahmed Magdy" w:date="2021-02-10T22:30:00Z"/>
            </w:rPr>
          </w:rPrChange>
        </w:rPr>
        <w:pPrChange w:id="765" w:author="Ahmed Magdy" w:date="2021-02-10T22:33:00Z">
          <w:pPr>
            <w:pStyle w:val="ListParagraph"/>
            <w:numPr>
              <w:numId w:val="3"/>
            </w:numPr>
            <w:ind w:left="360" w:hanging="360"/>
          </w:pPr>
        </w:pPrChange>
      </w:pPr>
      <w:ins w:id="766" w:author="Ahmed Magdy" w:date="2021-02-10T22:30:00Z">
        <w:r w:rsidRPr="00835070">
          <w:rPr>
            <w:rFonts w:asciiTheme="minorBidi" w:hAnsiTheme="minorBidi"/>
            <w:b/>
            <w:bCs/>
            <w:sz w:val="28"/>
            <w:szCs w:val="28"/>
            <w:rPrChange w:id="767" w:author="Ahmed Magdy" w:date="2021-02-10T22:33:00Z">
              <w:rPr/>
            </w:rPrChange>
          </w:rPr>
          <w:t>Log in</w:t>
        </w:r>
      </w:ins>
    </w:p>
    <w:p w14:paraId="4B0BF120" w14:textId="417914C9" w:rsidR="00835070" w:rsidRDefault="00835070" w:rsidP="00490BF3">
      <w:pPr>
        <w:pStyle w:val="ListParagraph"/>
        <w:ind w:left="1944"/>
        <w:rPr>
          <w:ins w:id="768" w:author="Ahmed Magdy" w:date="2021-03-15T17:01:00Z"/>
          <w:rFonts w:asciiTheme="minorBidi" w:hAnsiTheme="minorBidi"/>
          <w:sz w:val="24"/>
          <w:szCs w:val="24"/>
        </w:rPr>
      </w:pPr>
      <w:ins w:id="769" w:author="Ahmed Magdy" w:date="2021-02-10T22:30:00Z">
        <w:r>
          <w:rPr>
            <w:rFonts w:asciiTheme="minorBidi" w:hAnsiTheme="minorBidi"/>
            <w:sz w:val="24"/>
            <w:szCs w:val="24"/>
          </w:rPr>
          <w:t>The user will log in by entering his email (or phone), and his/her password to show his account profile, see updates about his saved insights and reports, save more results.</w:t>
        </w:r>
      </w:ins>
    </w:p>
    <w:p w14:paraId="5D1F3750" w14:textId="77777777" w:rsidR="00490BF3" w:rsidRPr="00490BF3" w:rsidRDefault="00490BF3">
      <w:pPr>
        <w:pStyle w:val="ListParagraph"/>
        <w:ind w:left="1944"/>
        <w:rPr>
          <w:ins w:id="770" w:author="Ahmed Magdy" w:date="2021-02-10T22:30:00Z"/>
          <w:rFonts w:asciiTheme="minorBidi" w:hAnsiTheme="minorBidi"/>
          <w:sz w:val="24"/>
          <w:szCs w:val="24"/>
          <w:rPrChange w:id="771" w:author="Ahmed Magdy" w:date="2021-03-15T17:01:00Z">
            <w:rPr>
              <w:ins w:id="772" w:author="Ahmed Magdy" w:date="2021-02-10T22:30:00Z"/>
            </w:rPr>
          </w:rPrChange>
        </w:rPr>
        <w:pPrChange w:id="773" w:author="Ahmed Magdy" w:date="2021-03-15T17:01:00Z">
          <w:pPr>
            <w:pStyle w:val="ListParagraph"/>
            <w:ind w:left="1080"/>
          </w:pPr>
        </w:pPrChange>
      </w:pPr>
    </w:p>
    <w:p w14:paraId="242E2461" w14:textId="77777777" w:rsidR="00835070" w:rsidRDefault="00835070">
      <w:pPr>
        <w:pStyle w:val="ListParagraph"/>
        <w:numPr>
          <w:ilvl w:val="0"/>
          <w:numId w:val="43"/>
        </w:numPr>
        <w:rPr>
          <w:ins w:id="774" w:author="Ahmed Magdy" w:date="2021-02-10T22:30:00Z"/>
          <w:rFonts w:asciiTheme="minorBidi" w:hAnsiTheme="minorBidi"/>
          <w:b/>
          <w:bCs/>
          <w:sz w:val="28"/>
          <w:szCs w:val="28"/>
        </w:rPr>
        <w:pPrChange w:id="775" w:author="Ahmed Magdy" w:date="2021-02-10T22:33:00Z">
          <w:pPr>
            <w:pStyle w:val="ListParagraph"/>
            <w:numPr>
              <w:numId w:val="3"/>
            </w:numPr>
            <w:ind w:left="360" w:hanging="360"/>
          </w:pPr>
        </w:pPrChange>
      </w:pPr>
      <w:ins w:id="776" w:author="Ahmed Magdy" w:date="2021-02-10T22:30:00Z">
        <w:r>
          <w:rPr>
            <w:rFonts w:asciiTheme="minorBidi" w:hAnsiTheme="minorBidi"/>
            <w:b/>
            <w:bCs/>
            <w:sz w:val="28"/>
            <w:szCs w:val="28"/>
          </w:rPr>
          <w:t>Search</w:t>
        </w:r>
      </w:ins>
    </w:p>
    <w:p w14:paraId="19366938" w14:textId="77777777" w:rsidR="00835070" w:rsidRDefault="00835070">
      <w:pPr>
        <w:pStyle w:val="ListParagraph"/>
        <w:ind w:left="1944"/>
        <w:rPr>
          <w:ins w:id="777" w:author="Ahmed Magdy" w:date="2021-02-10T22:30:00Z"/>
          <w:rFonts w:asciiTheme="minorBidi" w:hAnsiTheme="minorBidi"/>
          <w:sz w:val="24"/>
          <w:szCs w:val="24"/>
        </w:rPr>
        <w:pPrChange w:id="778" w:author="Ahmed Magdy" w:date="2021-02-10T22:33:00Z">
          <w:pPr>
            <w:pStyle w:val="ListParagraph"/>
          </w:pPr>
        </w:pPrChange>
      </w:pPr>
      <w:ins w:id="779" w:author="Ahmed Magdy" w:date="2021-02-10T22:30:00Z">
        <w:r>
          <w:rPr>
            <w:rFonts w:asciiTheme="minorBidi" w:hAnsiTheme="minorBidi"/>
            <w:sz w:val="24"/>
            <w:szCs w:val="24"/>
          </w:rPr>
          <w:lastRenderedPageBreak/>
          <w:t>For the user to find what he is looking for; he/she will have to search for the word he/she needs insights about, and the desired insights will be shown.</w:t>
        </w:r>
      </w:ins>
    </w:p>
    <w:p w14:paraId="576F43DD" w14:textId="77777777" w:rsidR="00835070" w:rsidRDefault="00835070">
      <w:pPr>
        <w:pStyle w:val="ListParagraph"/>
        <w:ind w:left="1944"/>
        <w:rPr>
          <w:ins w:id="780" w:author="Ahmed Magdy" w:date="2021-02-10T22:30:00Z"/>
          <w:rFonts w:asciiTheme="minorBidi" w:hAnsiTheme="minorBidi"/>
          <w:sz w:val="24"/>
          <w:szCs w:val="24"/>
        </w:rPr>
        <w:pPrChange w:id="781" w:author="Ahmed Magdy" w:date="2021-02-10T22:33:00Z">
          <w:pPr>
            <w:pStyle w:val="ListParagraph"/>
          </w:pPr>
        </w:pPrChange>
      </w:pPr>
    </w:p>
    <w:p w14:paraId="628B49CD" w14:textId="77777777" w:rsidR="00835070" w:rsidRDefault="00835070">
      <w:pPr>
        <w:pStyle w:val="ListParagraph"/>
        <w:numPr>
          <w:ilvl w:val="0"/>
          <w:numId w:val="43"/>
        </w:numPr>
        <w:rPr>
          <w:ins w:id="782" w:author="Ahmed Magdy" w:date="2021-02-10T22:30:00Z"/>
          <w:rFonts w:asciiTheme="minorBidi" w:hAnsiTheme="minorBidi"/>
          <w:b/>
          <w:bCs/>
          <w:sz w:val="28"/>
          <w:szCs w:val="28"/>
        </w:rPr>
        <w:pPrChange w:id="783" w:author="Ahmed Magdy" w:date="2021-02-10T22:33:00Z">
          <w:pPr>
            <w:pStyle w:val="ListParagraph"/>
            <w:numPr>
              <w:numId w:val="3"/>
            </w:numPr>
            <w:ind w:left="360" w:hanging="360"/>
          </w:pPr>
        </w:pPrChange>
      </w:pPr>
      <w:ins w:id="784" w:author="Ahmed Magdy" w:date="2021-02-10T22:30:00Z">
        <w:r w:rsidRPr="00F21087">
          <w:rPr>
            <w:rFonts w:asciiTheme="minorBidi" w:hAnsiTheme="minorBidi"/>
            <w:b/>
            <w:bCs/>
            <w:sz w:val="28"/>
            <w:szCs w:val="28"/>
          </w:rPr>
          <w:t>Save</w:t>
        </w:r>
        <w:r>
          <w:rPr>
            <w:rFonts w:asciiTheme="minorBidi" w:hAnsiTheme="minorBidi"/>
            <w:b/>
            <w:bCs/>
            <w:sz w:val="28"/>
            <w:szCs w:val="28"/>
          </w:rPr>
          <w:t xml:space="preserve"> results</w:t>
        </w:r>
      </w:ins>
    </w:p>
    <w:p w14:paraId="149B397B" w14:textId="77777777" w:rsidR="00835070" w:rsidRPr="000316AA" w:rsidRDefault="00835070">
      <w:pPr>
        <w:pStyle w:val="ListParagraph"/>
        <w:ind w:left="1944"/>
        <w:rPr>
          <w:ins w:id="785" w:author="Ahmed Magdy" w:date="2021-02-10T22:30:00Z"/>
          <w:rFonts w:asciiTheme="minorBidi" w:hAnsiTheme="minorBidi"/>
          <w:sz w:val="24"/>
          <w:szCs w:val="24"/>
        </w:rPr>
        <w:pPrChange w:id="786" w:author="Ahmed Magdy" w:date="2021-02-10T22:33:00Z">
          <w:pPr>
            <w:pStyle w:val="ListParagraph"/>
          </w:pPr>
        </w:pPrChange>
      </w:pPr>
      <w:ins w:id="787" w:author="Ahmed Magdy" w:date="2021-02-10T22:30:00Z">
        <w:r w:rsidRPr="000316AA">
          <w:rPr>
            <w:rFonts w:asciiTheme="minorBidi" w:hAnsiTheme="minorBidi"/>
            <w:sz w:val="24"/>
            <w:szCs w:val="24"/>
          </w:rPr>
          <w:t xml:space="preserve">The user can save the </w:t>
        </w:r>
        <w:r>
          <w:rPr>
            <w:rFonts w:asciiTheme="minorBidi" w:hAnsiTheme="minorBidi"/>
            <w:sz w:val="24"/>
            <w:szCs w:val="24"/>
          </w:rPr>
          <w:t>topics</w:t>
        </w:r>
        <w:r w:rsidRPr="000316AA">
          <w:rPr>
            <w:rFonts w:asciiTheme="minorBidi" w:hAnsiTheme="minorBidi"/>
            <w:sz w:val="24"/>
            <w:szCs w:val="24"/>
          </w:rPr>
          <w:t xml:space="preserve"> of what he</w:t>
        </w:r>
        <w:r>
          <w:rPr>
            <w:rFonts w:asciiTheme="minorBidi" w:hAnsiTheme="minorBidi"/>
            <w:sz w:val="24"/>
            <w:szCs w:val="24"/>
          </w:rPr>
          <w:t>/she</w:t>
        </w:r>
        <w:r w:rsidRPr="000316AA">
          <w:rPr>
            <w:rFonts w:asciiTheme="minorBidi" w:hAnsiTheme="minorBidi"/>
            <w:sz w:val="24"/>
            <w:szCs w:val="24"/>
          </w:rPr>
          <w:t xml:space="preserve"> was searching for by clicking on save to my </w:t>
        </w:r>
        <w:r>
          <w:rPr>
            <w:rFonts w:asciiTheme="minorBidi" w:hAnsiTheme="minorBidi"/>
            <w:sz w:val="24"/>
            <w:szCs w:val="24"/>
          </w:rPr>
          <w:t>topics</w:t>
        </w:r>
        <w:r w:rsidRPr="000316AA">
          <w:rPr>
            <w:rFonts w:asciiTheme="minorBidi" w:hAnsiTheme="minorBidi"/>
            <w:sz w:val="24"/>
            <w:szCs w:val="24"/>
          </w:rPr>
          <w:t xml:space="preserve"> button so he can find them later easily from his</w:t>
        </w:r>
        <w:r>
          <w:rPr>
            <w:rFonts w:asciiTheme="minorBidi" w:hAnsiTheme="minorBidi"/>
            <w:sz w:val="24"/>
            <w:szCs w:val="24"/>
          </w:rPr>
          <w:t>/her</w:t>
        </w:r>
        <w:r w:rsidRPr="000316AA">
          <w:rPr>
            <w:rFonts w:asciiTheme="minorBidi" w:hAnsiTheme="minorBidi"/>
            <w:sz w:val="24"/>
            <w:szCs w:val="24"/>
          </w:rPr>
          <w:t xml:space="preserve"> profile page.</w:t>
        </w:r>
      </w:ins>
    </w:p>
    <w:p w14:paraId="21F8EEC4" w14:textId="77777777" w:rsidR="00835070" w:rsidRPr="00F21087" w:rsidRDefault="00835070">
      <w:pPr>
        <w:pStyle w:val="ListParagraph"/>
        <w:ind w:left="1944"/>
        <w:rPr>
          <w:ins w:id="788" w:author="Ahmed Magdy" w:date="2021-02-10T22:30:00Z"/>
          <w:rFonts w:asciiTheme="minorBidi" w:hAnsiTheme="minorBidi"/>
          <w:sz w:val="24"/>
          <w:szCs w:val="24"/>
        </w:rPr>
        <w:pPrChange w:id="789" w:author="Ahmed Magdy" w:date="2021-02-10T22:33:00Z">
          <w:pPr>
            <w:pStyle w:val="ListParagraph"/>
          </w:pPr>
        </w:pPrChange>
      </w:pPr>
    </w:p>
    <w:p w14:paraId="65EC88D4" w14:textId="77777777" w:rsidR="00835070" w:rsidRDefault="00835070">
      <w:pPr>
        <w:pStyle w:val="ListParagraph"/>
        <w:numPr>
          <w:ilvl w:val="0"/>
          <w:numId w:val="43"/>
        </w:numPr>
        <w:rPr>
          <w:ins w:id="790" w:author="Ahmed Magdy" w:date="2021-02-10T22:30:00Z"/>
          <w:rFonts w:asciiTheme="minorBidi" w:hAnsiTheme="minorBidi"/>
          <w:b/>
          <w:bCs/>
          <w:sz w:val="28"/>
          <w:szCs w:val="28"/>
        </w:rPr>
        <w:pPrChange w:id="791" w:author="Ahmed Magdy" w:date="2021-02-10T22:33:00Z">
          <w:pPr>
            <w:pStyle w:val="ListParagraph"/>
            <w:numPr>
              <w:numId w:val="3"/>
            </w:numPr>
            <w:ind w:left="360" w:hanging="360"/>
          </w:pPr>
        </w:pPrChange>
      </w:pPr>
      <w:ins w:id="792" w:author="Ahmed Magdy" w:date="2021-02-10T22:30:00Z">
        <w:r>
          <w:rPr>
            <w:rFonts w:asciiTheme="minorBidi" w:hAnsiTheme="minorBidi"/>
            <w:b/>
            <w:bCs/>
            <w:sz w:val="28"/>
            <w:szCs w:val="28"/>
          </w:rPr>
          <w:t>Retrieve saved results</w:t>
        </w:r>
      </w:ins>
    </w:p>
    <w:p w14:paraId="3E4A0CA0" w14:textId="77777777" w:rsidR="00835070" w:rsidRPr="00F21087" w:rsidRDefault="00835070">
      <w:pPr>
        <w:pStyle w:val="ListParagraph"/>
        <w:ind w:left="1944"/>
        <w:rPr>
          <w:ins w:id="793" w:author="Ahmed Magdy" w:date="2021-02-10T22:30:00Z"/>
          <w:rFonts w:asciiTheme="minorBidi" w:hAnsiTheme="minorBidi"/>
          <w:sz w:val="24"/>
          <w:szCs w:val="24"/>
        </w:rPr>
        <w:pPrChange w:id="794" w:author="Ahmed Magdy" w:date="2021-02-10T22:33:00Z">
          <w:pPr>
            <w:pStyle w:val="ListParagraph"/>
          </w:pPr>
        </w:pPrChange>
      </w:pPr>
      <w:ins w:id="795" w:author="Ahmed Magdy" w:date="2021-02-10T22:30:00Z">
        <w:r w:rsidRPr="00F21087">
          <w:rPr>
            <w:rFonts w:asciiTheme="minorBidi" w:hAnsiTheme="minorBidi"/>
            <w:sz w:val="24"/>
            <w:szCs w:val="24"/>
          </w:rPr>
          <w:t>The user can ask to retrieve the</w:t>
        </w:r>
        <w:r>
          <w:rPr>
            <w:rFonts w:asciiTheme="minorBidi" w:hAnsiTheme="minorBidi"/>
            <w:sz w:val="24"/>
            <w:szCs w:val="24"/>
          </w:rPr>
          <w:t xml:space="preserve"> insights about the topics which is</w:t>
        </w:r>
        <w:r w:rsidRPr="00F21087">
          <w:rPr>
            <w:rFonts w:asciiTheme="minorBidi" w:hAnsiTheme="minorBidi"/>
            <w:sz w:val="24"/>
            <w:szCs w:val="24"/>
          </w:rPr>
          <w:t xml:space="preserve"> saved earlier from his</w:t>
        </w:r>
        <w:r>
          <w:rPr>
            <w:rFonts w:asciiTheme="minorBidi" w:hAnsiTheme="minorBidi"/>
            <w:sz w:val="24"/>
            <w:szCs w:val="24"/>
          </w:rPr>
          <w:t>/her</w:t>
        </w:r>
        <w:r w:rsidRPr="00F21087">
          <w:rPr>
            <w:rFonts w:asciiTheme="minorBidi" w:hAnsiTheme="minorBidi"/>
            <w:sz w:val="24"/>
            <w:szCs w:val="24"/>
          </w:rPr>
          <w:t xml:space="preserve"> profile </w:t>
        </w:r>
        <w:r>
          <w:rPr>
            <w:rFonts w:asciiTheme="minorBidi" w:hAnsiTheme="minorBidi"/>
            <w:sz w:val="24"/>
            <w:szCs w:val="24"/>
          </w:rPr>
          <w:t xml:space="preserve">such that </w:t>
        </w:r>
        <w:r w:rsidRPr="00F21087">
          <w:rPr>
            <w:rFonts w:asciiTheme="minorBidi" w:hAnsiTheme="minorBidi"/>
            <w:sz w:val="24"/>
            <w:szCs w:val="24"/>
          </w:rPr>
          <w:t>the</w:t>
        </w:r>
        <w:r>
          <w:rPr>
            <w:rFonts w:asciiTheme="minorBidi" w:hAnsiTheme="minorBidi"/>
            <w:sz w:val="24"/>
            <w:szCs w:val="24"/>
          </w:rPr>
          <w:t xml:space="preserve"> insights are directly shown from the saved list instead of </w:t>
        </w:r>
        <w:r w:rsidRPr="00F21087">
          <w:rPr>
            <w:rFonts w:asciiTheme="minorBidi" w:hAnsiTheme="minorBidi"/>
            <w:sz w:val="24"/>
            <w:szCs w:val="24"/>
          </w:rPr>
          <w:t>search</w:t>
        </w:r>
        <w:r>
          <w:rPr>
            <w:rFonts w:asciiTheme="minorBidi" w:hAnsiTheme="minorBidi"/>
            <w:sz w:val="24"/>
            <w:szCs w:val="24"/>
          </w:rPr>
          <w:t>ing</w:t>
        </w:r>
        <w:r w:rsidRPr="00F21087">
          <w:rPr>
            <w:rFonts w:asciiTheme="minorBidi" w:hAnsiTheme="minorBidi"/>
            <w:sz w:val="24"/>
            <w:szCs w:val="24"/>
          </w:rPr>
          <w:t xml:space="preserve"> for it</w:t>
        </w:r>
        <w:r>
          <w:rPr>
            <w:rFonts w:asciiTheme="minorBidi" w:hAnsiTheme="minorBidi"/>
            <w:sz w:val="24"/>
            <w:szCs w:val="24"/>
          </w:rPr>
          <w:t xml:space="preserve"> again every time</w:t>
        </w:r>
        <w:r w:rsidRPr="00F21087">
          <w:rPr>
            <w:rFonts w:asciiTheme="minorBidi" w:hAnsiTheme="minorBidi"/>
            <w:sz w:val="24"/>
            <w:szCs w:val="24"/>
          </w:rPr>
          <w:t>.</w:t>
        </w:r>
      </w:ins>
    </w:p>
    <w:p w14:paraId="49D6EF7F" w14:textId="77777777" w:rsidR="00835070" w:rsidRDefault="00835070">
      <w:pPr>
        <w:pStyle w:val="ListParagraph"/>
        <w:shd w:val="clear" w:color="auto" w:fill="FFFFFF"/>
        <w:spacing w:after="0" w:line="240" w:lineRule="auto"/>
        <w:ind w:left="1224"/>
        <w:rPr>
          <w:ins w:id="796" w:author="Ahmed Magdy" w:date="2021-02-10T22:30:00Z"/>
          <w:rFonts w:ascii="Arial" w:eastAsia="Times New Roman" w:hAnsi="Arial" w:cs="Arial"/>
          <w:b/>
          <w:bCs/>
          <w:color w:val="5B9BD5" w:themeColor="accent1"/>
          <w:sz w:val="28"/>
          <w:szCs w:val="28"/>
        </w:rPr>
        <w:pPrChange w:id="797" w:author="Ahmed Magdy" w:date="2021-02-10T22:30:00Z">
          <w:pPr>
            <w:pStyle w:val="ListParagraph"/>
            <w:numPr>
              <w:ilvl w:val="2"/>
              <w:numId w:val="3"/>
            </w:numPr>
            <w:shd w:val="clear" w:color="auto" w:fill="FFFFFF"/>
            <w:spacing w:after="0" w:line="240" w:lineRule="auto"/>
            <w:ind w:left="1224" w:hanging="504"/>
          </w:pPr>
        </w:pPrChange>
      </w:pPr>
    </w:p>
    <w:p w14:paraId="36F4FEB4" w14:textId="12CEAE15" w:rsidR="00835070" w:rsidRDefault="00835070" w:rsidP="00835070">
      <w:pPr>
        <w:pStyle w:val="ListParagraph"/>
        <w:numPr>
          <w:ilvl w:val="2"/>
          <w:numId w:val="3"/>
        </w:numPr>
        <w:shd w:val="clear" w:color="auto" w:fill="FFFFFF"/>
        <w:spacing w:after="0" w:line="240" w:lineRule="auto"/>
        <w:rPr>
          <w:ins w:id="798" w:author="Ahmed Magdy" w:date="2021-02-10T22:37:00Z"/>
          <w:rFonts w:ascii="Arial" w:eastAsia="Times New Roman" w:hAnsi="Arial" w:cs="Arial"/>
          <w:b/>
          <w:bCs/>
          <w:color w:val="5B9BD5" w:themeColor="accent1"/>
          <w:sz w:val="28"/>
          <w:szCs w:val="28"/>
        </w:rPr>
      </w:pPr>
      <w:ins w:id="799" w:author="Ahmed Magdy" w:date="2021-02-10T22:30:00Z">
        <w:r w:rsidRPr="00835070">
          <w:rPr>
            <w:rFonts w:ascii="Arial" w:eastAsia="Times New Roman" w:hAnsi="Arial" w:cs="Arial"/>
            <w:b/>
            <w:bCs/>
            <w:color w:val="5B9BD5" w:themeColor="accent1"/>
            <w:sz w:val="28"/>
            <w:szCs w:val="28"/>
            <w:rPrChange w:id="800" w:author="Ahmed Magdy" w:date="2021-02-10T22:30:00Z">
              <w:rPr/>
            </w:rPrChange>
          </w:rPr>
          <w:t>Non-functional requirements</w:t>
        </w:r>
      </w:ins>
    </w:p>
    <w:p w14:paraId="1DF91B9F" w14:textId="77777777" w:rsidR="00D64A17" w:rsidRDefault="00D64A17">
      <w:pPr>
        <w:pStyle w:val="ListParagraph"/>
        <w:shd w:val="clear" w:color="auto" w:fill="FFFFFF"/>
        <w:spacing w:after="0" w:line="240" w:lineRule="auto"/>
        <w:ind w:left="1224"/>
        <w:rPr>
          <w:ins w:id="801" w:author="Ahmed Magdy" w:date="2021-02-10T22:34:00Z"/>
          <w:rFonts w:ascii="Arial" w:eastAsia="Times New Roman" w:hAnsi="Arial" w:cs="Arial"/>
          <w:b/>
          <w:bCs/>
          <w:color w:val="5B9BD5" w:themeColor="accent1"/>
          <w:sz w:val="28"/>
          <w:szCs w:val="28"/>
        </w:rPr>
        <w:pPrChange w:id="802" w:author="Ahmed Magdy" w:date="2021-02-10T22:37:00Z">
          <w:pPr>
            <w:pStyle w:val="ListParagraph"/>
            <w:numPr>
              <w:ilvl w:val="2"/>
              <w:numId w:val="3"/>
            </w:numPr>
            <w:shd w:val="clear" w:color="auto" w:fill="FFFFFF"/>
            <w:spacing w:after="0" w:line="240" w:lineRule="auto"/>
            <w:ind w:left="1224" w:hanging="504"/>
          </w:pPr>
        </w:pPrChange>
      </w:pPr>
    </w:p>
    <w:p w14:paraId="5C8FA040" w14:textId="1699145F" w:rsidR="00835070" w:rsidRPr="00835070" w:rsidRDefault="00835070" w:rsidP="00835070">
      <w:pPr>
        <w:pStyle w:val="ListParagraph"/>
        <w:numPr>
          <w:ilvl w:val="3"/>
          <w:numId w:val="3"/>
        </w:numPr>
        <w:shd w:val="clear" w:color="auto" w:fill="FFFFFF"/>
        <w:spacing w:after="0" w:line="240" w:lineRule="auto"/>
        <w:rPr>
          <w:ins w:id="803" w:author="Ahmed Magdy" w:date="2021-02-10T22:35:00Z"/>
          <w:rFonts w:ascii="Arial" w:eastAsia="Times New Roman" w:hAnsi="Arial" w:cs="Arial"/>
          <w:b/>
          <w:bCs/>
          <w:color w:val="5B9BD5" w:themeColor="accent1"/>
          <w:sz w:val="28"/>
          <w:szCs w:val="28"/>
          <w:rPrChange w:id="804" w:author="Ahmed Magdy" w:date="2021-02-10T22:35:00Z">
            <w:rPr>
              <w:ins w:id="805" w:author="Ahmed Magdy" w:date="2021-02-10T22:35:00Z"/>
              <w:rFonts w:asciiTheme="minorBidi" w:hAnsiTheme="minorBidi"/>
              <w:b/>
              <w:bCs/>
              <w:color w:val="5B9BD5" w:themeColor="accent1"/>
              <w:sz w:val="28"/>
              <w:szCs w:val="28"/>
            </w:rPr>
          </w:rPrChange>
        </w:rPr>
      </w:pPr>
      <w:ins w:id="806" w:author="Ahmed Magdy" w:date="2021-02-10T22:34:00Z">
        <w:r w:rsidRPr="00835070">
          <w:rPr>
            <w:rFonts w:asciiTheme="minorBidi" w:hAnsiTheme="minorBidi"/>
            <w:b/>
            <w:bCs/>
            <w:color w:val="5B9BD5" w:themeColor="accent1"/>
            <w:sz w:val="28"/>
            <w:szCs w:val="28"/>
            <w:rPrChange w:id="807" w:author="Ahmed Magdy" w:date="2021-02-10T22:34:00Z">
              <w:rPr/>
            </w:rPrChange>
          </w:rPr>
          <w:t>Usability</w:t>
        </w:r>
      </w:ins>
    </w:p>
    <w:p w14:paraId="244FE138" w14:textId="77777777" w:rsidR="00835070" w:rsidRPr="003809B1" w:rsidRDefault="00835070">
      <w:pPr>
        <w:pStyle w:val="ListParagraph"/>
        <w:ind w:left="1440"/>
        <w:rPr>
          <w:ins w:id="808" w:author="Ahmed Magdy" w:date="2021-02-10T22:35:00Z"/>
          <w:rFonts w:asciiTheme="minorBidi" w:hAnsiTheme="minorBidi"/>
          <w:b/>
          <w:bCs/>
          <w:sz w:val="24"/>
          <w:szCs w:val="24"/>
        </w:rPr>
        <w:pPrChange w:id="809" w:author="Ahmed Magdy" w:date="2021-02-10T22:35:00Z">
          <w:pPr>
            <w:pStyle w:val="ListParagraph"/>
            <w:ind w:left="792"/>
          </w:pPr>
        </w:pPrChange>
      </w:pPr>
      <w:ins w:id="810" w:author="Ahmed Magdy" w:date="2021-02-10T22:35:00Z">
        <w:r w:rsidRPr="003809B1">
          <w:rPr>
            <w:rFonts w:asciiTheme="minorBidi" w:hAnsiTheme="minorBidi"/>
            <w:b/>
            <w:bCs/>
            <w:sz w:val="24"/>
            <w:szCs w:val="24"/>
          </w:rPr>
          <w:t>Our website will help the user to easily use it from the start of when log in until he leaves the website with what he was looking for.</w:t>
        </w:r>
      </w:ins>
    </w:p>
    <w:p w14:paraId="277FDF50" w14:textId="77777777" w:rsidR="00835070" w:rsidRDefault="00835070">
      <w:pPr>
        <w:pStyle w:val="ListParagraph"/>
        <w:ind w:left="1440"/>
        <w:rPr>
          <w:ins w:id="811" w:author="Ahmed Magdy" w:date="2021-02-10T22:35:00Z"/>
          <w:rFonts w:asciiTheme="minorBidi" w:hAnsiTheme="minorBidi"/>
          <w:sz w:val="24"/>
          <w:szCs w:val="24"/>
        </w:rPr>
        <w:pPrChange w:id="812" w:author="Ahmed Magdy" w:date="2021-02-10T22:35:00Z">
          <w:pPr>
            <w:pStyle w:val="ListParagraph"/>
            <w:ind w:left="792"/>
          </w:pPr>
        </w:pPrChange>
      </w:pPr>
    </w:p>
    <w:p w14:paraId="6FA6BBDA" w14:textId="77777777" w:rsidR="00835070" w:rsidRDefault="00835070">
      <w:pPr>
        <w:pStyle w:val="ListParagraph"/>
        <w:numPr>
          <w:ilvl w:val="0"/>
          <w:numId w:val="44"/>
        </w:numPr>
        <w:ind w:left="2160"/>
        <w:rPr>
          <w:ins w:id="813" w:author="Ahmed Magdy" w:date="2021-02-10T22:35:00Z"/>
          <w:rFonts w:asciiTheme="minorBidi" w:hAnsiTheme="minorBidi"/>
          <w:sz w:val="24"/>
          <w:szCs w:val="24"/>
        </w:rPr>
        <w:pPrChange w:id="814" w:author="Ahmed Magdy" w:date="2021-02-10T22:35:00Z">
          <w:pPr>
            <w:pStyle w:val="ListParagraph"/>
            <w:numPr>
              <w:numId w:val="44"/>
            </w:numPr>
            <w:ind w:left="1512" w:hanging="360"/>
          </w:pPr>
        </w:pPrChange>
      </w:pPr>
      <w:ins w:id="815" w:author="Ahmed Magdy" w:date="2021-02-10T22:35:00Z">
        <w:r>
          <w:rPr>
            <w:rFonts w:asciiTheme="minorBidi" w:hAnsiTheme="minorBidi"/>
            <w:sz w:val="24"/>
            <w:szCs w:val="24"/>
          </w:rPr>
          <w:t>Provide keep me logged in checkbox, he will not need to log in every time he visits our website.</w:t>
        </w:r>
      </w:ins>
    </w:p>
    <w:p w14:paraId="6A819872" w14:textId="77777777" w:rsidR="00835070" w:rsidRDefault="00835070">
      <w:pPr>
        <w:pStyle w:val="ListParagraph"/>
        <w:numPr>
          <w:ilvl w:val="0"/>
          <w:numId w:val="44"/>
        </w:numPr>
        <w:ind w:left="2160"/>
        <w:rPr>
          <w:ins w:id="816" w:author="Ahmed Magdy" w:date="2021-02-10T22:35:00Z"/>
          <w:rFonts w:asciiTheme="minorBidi" w:hAnsiTheme="minorBidi"/>
          <w:sz w:val="24"/>
          <w:szCs w:val="24"/>
        </w:rPr>
        <w:pPrChange w:id="817" w:author="Ahmed Magdy" w:date="2021-02-10T22:35:00Z">
          <w:pPr>
            <w:pStyle w:val="ListParagraph"/>
            <w:numPr>
              <w:numId w:val="44"/>
            </w:numPr>
            <w:ind w:left="1512" w:hanging="360"/>
          </w:pPr>
        </w:pPrChange>
      </w:pPr>
      <w:commentRangeStart w:id="818"/>
      <w:ins w:id="819" w:author="Ahmed Magdy" w:date="2021-02-10T22:35:00Z">
        <w:r>
          <w:rPr>
            <w:rFonts w:asciiTheme="minorBidi" w:hAnsiTheme="minorBidi"/>
            <w:sz w:val="24"/>
            <w:szCs w:val="24"/>
          </w:rPr>
          <w:t>Sign up with social media accounts condition that he will not need to sign up.</w:t>
        </w:r>
        <w:commentRangeEnd w:id="818"/>
        <w:r>
          <w:rPr>
            <w:rStyle w:val="CommentReference"/>
          </w:rPr>
          <w:commentReference w:id="818"/>
        </w:r>
      </w:ins>
    </w:p>
    <w:p w14:paraId="08C2502B" w14:textId="77777777" w:rsidR="00835070" w:rsidRDefault="00835070">
      <w:pPr>
        <w:pStyle w:val="ListParagraph"/>
        <w:numPr>
          <w:ilvl w:val="0"/>
          <w:numId w:val="44"/>
        </w:numPr>
        <w:ind w:left="2160"/>
        <w:rPr>
          <w:ins w:id="820" w:author="Ahmed Magdy" w:date="2021-02-10T22:35:00Z"/>
          <w:rFonts w:asciiTheme="minorBidi" w:hAnsiTheme="minorBidi"/>
          <w:sz w:val="24"/>
          <w:szCs w:val="24"/>
        </w:rPr>
        <w:pPrChange w:id="821" w:author="Ahmed Magdy" w:date="2021-02-10T22:35:00Z">
          <w:pPr>
            <w:pStyle w:val="ListParagraph"/>
            <w:numPr>
              <w:numId w:val="44"/>
            </w:numPr>
            <w:ind w:left="1512" w:hanging="360"/>
          </w:pPr>
        </w:pPrChange>
      </w:pPr>
      <w:ins w:id="822" w:author="Ahmed Magdy" w:date="2021-02-10T22:35:00Z">
        <w:r>
          <w:rPr>
            <w:rFonts w:asciiTheme="minorBidi" w:hAnsiTheme="minorBidi"/>
            <w:sz w:val="24"/>
            <w:szCs w:val="24"/>
          </w:rPr>
          <w:t>Help completeness while searching for a word or a product</w:t>
        </w:r>
      </w:ins>
    </w:p>
    <w:p w14:paraId="218A33AD" w14:textId="77777777" w:rsidR="00835070" w:rsidRDefault="00835070">
      <w:pPr>
        <w:pStyle w:val="ListParagraph"/>
        <w:numPr>
          <w:ilvl w:val="0"/>
          <w:numId w:val="44"/>
        </w:numPr>
        <w:ind w:left="2160"/>
        <w:rPr>
          <w:ins w:id="823" w:author="Ahmed Magdy" w:date="2021-02-10T22:35:00Z"/>
          <w:rFonts w:asciiTheme="minorBidi" w:hAnsiTheme="minorBidi"/>
          <w:sz w:val="24"/>
          <w:szCs w:val="24"/>
        </w:rPr>
        <w:pPrChange w:id="824" w:author="Ahmed Magdy" w:date="2021-02-10T22:35:00Z">
          <w:pPr>
            <w:pStyle w:val="ListParagraph"/>
            <w:numPr>
              <w:numId w:val="44"/>
            </w:numPr>
            <w:ind w:left="1512" w:hanging="360"/>
          </w:pPr>
        </w:pPrChange>
      </w:pPr>
      <w:ins w:id="825" w:author="Ahmed Magdy" w:date="2021-02-10T22:35:00Z">
        <w:r>
          <w:rPr>
            <w:rFonts w:asciiTheme="minorBidi" w:hAnsiTheme="minorBidi"/>
            <w:sz w:val="24"/>
            <w:szCs w:val="24"/>
          </w:rPr>
          <w:t>Provide colorful, simple and easy to read charts for the results so he gets what he is looking for.</w:t>
        </w:r>
      </w:ins>
    </w:p>
    <w:p w14:paraId="09AF4753" w14:textId="77777777" w:rsidR="00835070" w:rsidRPr="00835070" w:rsidRDefault="00835070">
      <w:pPr>
        <w:pStyle w:val="ListParagraph"/>
        <w:shd w:val="clear" w:color="auto" w:fill="FFFFFF"/>
        <w:spacing w:after="0" w:line="240" w:lineRule="auto"/>
        <w:ind w:left="1728"/>
        <w:rPr>
          <w:ins w:id="826" w:author="Ahmed Magdy" w:date="2021-02-10T22:35:00Z"/>
          <w:rFonts w:ascii="Arial" w:eastAsia="Times New Roman" w:hAnsi="Arial" w:cs="Arial"/>
          <w:b/>
          <w:bCs/>
          <w:color w:val="5B9BD5" w:themeColor="accent1"/>
          <w:sz w:val="28"/>
          <w:szCs w:val="28"/>
          <w:rPrChange w:id="827" w:author="Ahmed Magdy" w:date="2021-02-10T22:35:00Z">
            <w:rPr>
              <w:ins w:id="828" w:author="Ahmed Magdy" w:date="2021-02-10T22:35:00Z"/>
              <w:rFonts w:asciiTheme="minorBidi" w:hAnsiTheme="minorBidi"/>
              <w:b/>
              <w:bCs/>
              <w:color w:val="5B9BD5" w:themeColor="accent1"/>
              <w:sz w:val="28"/>
              <w:szCs w:val="28"/>
            </w:rPr>
          </w:rPrChange>
        </w:rPr>
        <w:pPrChange w:id="829" w:author="Ahmed Magdy" w:date="2021-02-10T22:35:00Z">
          <w:pPr>
            <w:pStyle w:val="ListParagraph"/>
            <w:numPr>
              <w:ilvl w:val="3"/>
              <w:numId w:val="3"/>
            </w:numPr>
            <w:shd w:val="clear" w:color="auto" w:fill="FFFFFF"/>
            <w:spacing w:after="0" w:line="240" w:lineRule="auto"/>
            <w:ind w:left="1728" w:hanging="648"/>
          </w:pPr>
        </w:pPrChange>
      </w:pPr>
    </w:p>
    <w:p w14:paraId="74C1B596" w14:textId="467DC83D" w:rsidR="00835070" w:rsidRDefault="00835070" w:rsidP="00835070">
      <w:pPr>
        <w:pStyle w:val="ListParagraph"/>
        <w:numPr>
          <w:ilvl w:val="3"/>
          <w:numId w:val="3"/>
        </w:numPr>
        <w:rPr>
          <w:ins w:id="830" w:author="Ahmed Magdy" w:date="2021-02-10T22:36:00Z"/>
          <w:rFonts w:asciiTheme="minorBidi" w:hAnsiTheme="minorBidi"/>
          <w:b/>
          <w:bCs/>
          <w:color w:val="5B9BD5" w:themeColor="accent1"/>
          <w:sz w:val="28"/>
          <w:szCs w:val="28"/>
        </w:rPr>
      </w:pPr>
      <w:ins w:id="831" w:author="Ahmed Magdy" w:date="2021-02-10T22:35:00Z">
        <w:r>
          <w:rPr>
            <w:rFonts w:asciiTheme="minorBidi" w:hAnsiTheme="minorBidi"/>
            <w:b/>
            <w:bCs/>
            <w:color w:val="5B9BD5" w:themeColor="accent1"/>
            <w:sz w:val="28"/>
            <w:szCs w:val="28"/>
          </w:rPr>
          <w:t xml:space="preserve">Reliability </w:t>
        </w:r>
      </w:ins>
    </w:p>
    <w:p w14:paraId="00D6B817" w14:textId="77777777" w:rsidR="00835070" w:rsidRPr="000F2E39" w:rsidRDefault="00835070">
      <w:pPr>
        <w:pStyle w:val="ListParagraph"/>
        <w:numPr>
          <w:ilvl w:val="0"/>
          <w:numId w:val="46"/>
        </w:numPr>
        <w:ind w:left="1944"/>
        <w:rPr>
          <w:ins w:id="832" w:author="Ahmed Magdy" w:date="2021-02-10T22:36:00Z"/>
          <w:rFonts w:asciiTheme="minorBidi" w:hAnsiTheme="minorBidi"/>
          <w:sz w:val="24"/>
          <w:szCs w:val="24"/>
        </w:rPr>
        <w:pPrChange w:id="833" w:author="Ahmed Magdy" w:date="2021-02-10T22:36:00Z">
          <w:pPr>
            <w:pStyle w:val="ListParagraph"/>
            <w:numPr>
              <w:numId w:val="46"/>
            </w:numPr>
            <w:ind w:left="1800" w:hanging="360"/>
          </w:pPr>
        </w:pPrChange>
      </w:pPr>
      <w:ins w:id="834" w:author="Ahmed Magdy" w:date="2021-02-10T22:36:00Z">
        <w:r w:rsidRPr="000F2E39">
          <w:rPr>
            <w:rFonts w:asciiTheme="minorBidi" w:hAnsiTheme="minorBidi"/>
            <w:sz w:val="24"/>
            <w:szCs w:val="24"/>
          </w:rPr>
          <w:t xml:space="preserve">Our website will be mostly working without system drop as we are going to host it on a highly demanded, secure hosting servers </w:t>
        </w:r>
        <w:r>
          <w:rPr>
            <w:rFonts w:asciiTheme="minorBidi" w:hAnsiTheme="minorBidi"/>
            <w:sz w:val="24"/>
            <w:szCs w:val="24"/>
          </w:rPr>
          <w:t>that would lead to high reliability of our website.</w:t>
        </w:r>
      </w:ins>
    </w:p>
    <w:p w14:paraId="48610E17" w14:textId="77777777" w:rsidR="00835070" w:rsidRDefault="00835070">
      <w:pPr>
        <w:pStyle w:val="ListParagraph"/>
        <w:ind w:left="2016"/>
        <w:rPr>
          <w:ins w:id="835" w:author="Ahmed Magdy" w:date="2021-02-10T22:36:00Z"/>
          <w:rFonts w:asciiTheme="minorBidi" w:hAnsiTheme="minorBidi"/>
          <w:sz w:val="24"/>
          <w:szCs w:val="24"/>
        </w:rPr>
        <w:pPrChange w:id="836" w:author="Ahmed Magdy" w:date="2021-02-10T22:36:00Z">
          <w:pPr>
            <w:pStyle w:val="ListParagraph"/>
            <w:ind w:left="1872"/>
          </w:pPr>
        </w:pPrChange>
      </w:pPr>
    </w:p>
    <w:p w14:paraId="4E6669FD" w14:textId="77777777" w:rsidR="00835070" w:rsidRDefault="00835070">
      <w:pPr>
        <w:pStyle w:val="ListParagraph"/>
        <w:numPr>
          <w:ilvl w:val="0"/>
          <w:numId w:val="45"/>
        </w:numPr>
        <w:ind w:left="2016"/>
        <w:rPr>
          <w:ins w:id="837" w:author="Ahmed Magdy" w:date="2021-02-10T22:36:00Z"/>
          <w:rFonts w:asciiTheme="minorBidi" w:hAnsiTheme="minorBidi"/>
          <w:sz w:val="24"/>
          <w:szCs w:val="24"/>
        </w:rPr>
        <w:pPrChange w:id="838" w:author="Ahmed Magdy" w:date="2021-02-10T22:36:00Z">
          <w:pPr>
            <w:pStyle w:val="ListParagraph"/>
            <w:numPr>
              <w:numId w:val="45"/>
            </w:numPr>
            <w:ind w:left="1872" w:hanging="360"/>
          </w:pPr>
        </w:pPrChange>
      </w:pPr>
      <w:ins w:id="839" w:author="Ahmed Magdy" w:date="2021-02-10T22:36:00Z">
        <w:r>
          <w:rPr>
            <w:rFonts w:asciiTheme="minorBidi" w:hAnsiTheme="minorBidi"/>
            <w:sz w:val="24"/>
            <w:szCs w:val="24"/>
          </w:rPr>
          <w:t>Provide a backup of the user’ data to avoid any data loss whenever a system failure occurs.</w:t>
        </w:r>
      </w:ins>
    </w:p>
    <w:p w14:paraId="49FCE7DA" w14:textId="77777777" w:rsidR="00835070" w:rsidRDefault="00835070">
      <w:pPr>
        <w:pStyle w:val="ListParagraph"/>
        <w:ind w:left="2016"/>
        <w:rPr>
          <w:ins w:id="840" w:author="Ahmed Magdy" w:date="2021-02-10T22:36:00Z"/>
          <w:rFonts w:asciiTheme="minorBidi" w:hAnsiTheme="minorBidi"/>
          <w:sz w:val="24"/>
          <w:szCs w:val="24"/>
        </w:rPr>
        <w:pPrChange w:id="841" w:author="Ahmed Magdy" w:date="2021-02-10T22:36:00Z">
          <w:pPr>
            <w:pStyle w:val="ListParagraph"/>
            <w:ind w:left="1872"/>
          </w:pPr>
        </w:pPrChange>
      </w:pPr>
    </w:p>
    <w:p w14:paraId="065760FA" w14:textId="1A0035F2" w:rsidR="00835070" w:rsidRDefault="00835070" w:rsidP="00835070">
      <w:pPr>
        <w:pStyle w:val="ListParagraph"/>
        <w:numPr>
          <w:ilvl w:val="0"/>
          <w:numId w:val="45"/>
        </w:numPr>
        <w:ind w:left="2016"/>
        <w:rPr>
          <w:ins w:id="842" w:author="Ahmed Magdy" w:date="2021-02-10T22:36:00Z"/>
          <w:rFonts w:asciiTheme="minorBidi" w:hAnsiTheme="minorBidi"/>
          <w:sz w:val="24"/>
          <w:szCs w:val="24"/>
        </w:rPr>
      </w:pPr>
      <w:ins w:id="843" w:author="Ahmed Magdy" w:date="2021-02-10T22:36:00Z">
        <w:r>
          <w:rPr>
            <w:rFonts w:asciiTheme="minorBidi" w:hAnsiTheme="minorBidi"/>
            <w:sz w:val="24"/>
            <w:szCs w:val="24"/>
          </w:rPr>
          <w:t>Website traffic up to 10000 user per hour with high performance and fast processing.</w:t>
        </w:r>
      </w:ins>
    </w:p>
    <w:p w14:paraId="5BF71037" w14:textId="77777777" w:rsidR="00D64A17" w:rsidRPr="00D64A17" w:rsidRDefault="00D64A17">
      <w:pPr>
        <w:pStyle w:val="ListParagraph"/>
        <w:rPr>
          <w:ins w:id="844" w:author="Ahmed Magdy" w:date="2021-02-10T22:36:00Z"/>
          <w:rFonts w:asciiTheme="minorBidi" w:hAnsiTheme="minorBidi"/>
          <w:sz w:val="24"/>
          <w:szCs w:val="24"/>
          <w:rPrChange w:id="845" w:author="Ahmed Magdy" w:date="2021-02-10T22:36:00Z">
            <w:rPr>
              <w:ins w:id="846" w:author="Ahmed Magdy" w:date="2021-02-10T22:36:00Z"/>
            </w:rPr>
          </w:rPrChange>
        </w:rPr>
        <w:pPrChange w:id="847" w:author="Ahmed Magdy" w:date="2021-02-10T22:36:00Z">
          <w:pPr>
            <w:pStyle w:val="ListParagraph"/>
            <w:numPr>
              <w:numId w:val="45"/>
            </w:numPr>
            <w:ind w:left="2016" w:hanging="360"/>
          </w:pPr>
        </w:pPrChange>
      </w:pPr>
    </w:p>
    <w:p w14:paraId="15223279" w14:textId="77777777" w:rsidR="00D64A17" w:rsidRDefault="00D64A17">
      <w:pPr>
        <w:pStyle w:val="ListParagraph"/>
        <w:ind w:left="2016"/>
        <w:rPr>
          <w:ins w:id="848" w:author="Ahmed Magdy" w:date="2021-02-10T22:36:00Z"/>
          <w:rFonts w:asciiTheme="minorBidi" w:hAnsiTheme="minorBidi"/>
          <w:sz w:val="24"/>
          <w:szCs w:val="24"/>
        </w:rPr>
        <w:pPrChange w:id="849" w:author="Ahmed Magdy" w:date="2021-02-10T22:36:00Z">
          <w:pPr>
            <w:pStyle w:val="ListParagraph"/>
            <w:numPr>
              <w:numId w:val="45"/>
            </w:numPr>
            <w:ind w:left="1872" w:hanging="360"/>
          </w:pPr>
        </w:pPrChange>
      </w:pPr>
    </w:p>
    <w:p w14:paraId="6277AEFD" w14:textId="77777777" w:rsidR="00835070" w:rsidRPr="004D5E39" w:rsidRDefault="00835070">
      <w:pPr>
        <w:pStyle w:val="ListParagraph"/>
        <w:ind w:left="1728"/>
        <w:rPr>
          <w:ins w:id="850" w:author="Ahmed Magdy" w:date="2021-02-10T22:35:00Z"/>
          <w:rFonts w:asciiTheme="minorBidi" w:hAnsiTheme="minorBidi"/>
          <w:b/>
          <w:bCs/>
          <w:color w:val="5B9BD5" w:themeColor="accent1"/>
          <w:sz w:val="28"/>
          <w:szCs w:val="28"/>
        </w:rPr>
        <w:pPrChange w:id="851" w:author="Ahmed Magdy" w:date="2021-02-10T22:36:00Z">
          <w:pPr>
            <w:pStyle w:val="ListParagraph"/>
            <w:numPr>
              <w:ilvl w:val="2"/>
              <w:numId w:val="3"/>
            </w:numPr>
            <w:ind w:left="1224" w:hanging="504"/>
          </w:pPr>
        </w:pPrChange>
      </w:pPr>
    </w:p>
    <w:p w14:paraId="1F0CBB65" w14:textId="314F4CD6" w:rsidR="00835070" w:rsidRDefault="00835070" w:rsidP="00835070">
      <w:pPr>
        <w:pStyle w:val="ListParagraph"/>
        <w:numPr>
          <w:ilvl w:val="3"/>
          <w:numId w:val="3"/>
        </w:numPr>
        <w:rPr>
          <w:ins w:id="852" w:author="Ahmed Magdy" w:date="2021-02-10T22:36:00Z"/>
          <w:rFonts w:asciiTheme="minorBidi" w:hAnsiTheme="minorBidi"/>
          <w:b/>
          <w:bCs/>
          <w:color w:val="5B9BD5" w:themeColor="accent1"/>
          <w:sz w:val="28"/>
          <w:szCs w:val="28"/>
        </w:rPr>
      </w:pPr>
      <w:ins w:id="853" w:author="Ahmed Magdy" w:date="2021-02-10T22:36:00Z">
        <w:r>
          <w:rPr>
            <w:rFonts w:asciiTheme="minorBidi" w:hAnsiTheme="minorBidi"/>
            <w:b/>
            <w:bCs/>
            <w:color w:val="5B9BD5" w:themeColor="accent1"/>
            <w:sz w:val="28"/>
            <w:szCs w:val="28"/>
          </w:rPr>
          <w:lastRenderedPageBreak/>
          <w:t>Performance</w:t>
        </w:r>
      </w:ins>
    </w:p>
    <w:p w14:paraId="04A00DB5" w14:textId="77777777" w:rsidR="00D64A17" w:rsidRPr="000F2E39" w:rsidRDefault="00D64A17" w:rsidP="00D64A17">
      <w:pPr>
        <w:pStyle w:val="ListParagraph"/>
        <w:numPr>
          <w:ilvl w:val="0"/>
          <w:numId w:val="48"/>
        </w:numPr>
        <w:rPr>
          <w:ins w:id="854" w:author="Ahmed Magdy" w:date="2021-02-10T22:37:00Z"/>
          <w:rFonts w:asciiTheme="minorBidi" w:hAnsiTheme="minorBidi"/>
          <w:sz w:val="24"/>
          <w:szCs w:val="24"/>
        </w:rPr>
      </w:pPr>
      <w:ins w:id="855" w:author="Ahmed Magdy" w:date="2021-02-10T22:37:00Z">
        <w:r>
          <w:rPr>
            <w:rFonts w:asciiTheme="minorBidi" w:hAnsiTheme="minorBidi"/>
            <w:sz w:val="24"/>
            <w:szCs w:val="24"/>
          </w:rPr>
          <w:t>It would take the user 5</w:t>
        </w:r>
        <w:commentRangeStart w:id="856"/>
        <w:r>
          <w:rPr>
            <w:rFonts w:asciiTheme="minorBidi" w:hAnsiTheme="minorBidi"/>
            <w:sz w:val="24"/>
            <w:szCs w:val="24"/>
          </w:rPr>
          <w:t>seconds</w:t>
        </w:r>
        <w:commentRangeEnd w:id="856"/>
        <w:r>
          <w:rPr>
            <w:rStyle w:val="CommentReference"/>
          </w:rPr>
          <w:commentReference w:id="856"/>
        </w:r>
        <w:r>
          <w:rPr>
            <w:rFonts w:asciiTheme="minorBidi" w:hAnsiTheme="minorBidi"/>
            <w:sz w:val="24"/>
            <w:szCs w:val="24"/>
          </w:rPr>
          <w:t xml:space="preserve"> maximum to be logged in to our website as the use of nowadays technologies made the interaction with the data base easier without the need to reload any pages.</w:t>
        </w:r>
      </w:ins>
    </w:p>
    <w:p w14:paraId="0B3A82DE" w14:textId="77777777" w:rsidR="00D64A17" w:rsidRDefault="00D64A17" w:rsidP="00D64A17">
      <w:pPr>
        <w:pStyle w:val="ListParagraph"/>
        <w:ind w:left="792"/>
        <w:rPr>
          <w:ins w:id="857" w:author="Ahmed Magdy" w:date="2021-02-10T22:37:00Z"/>
          <w:rFonts w:asciiTheme="minorBidi" w:hAnsiTheme="minorBidi"/>
          <w:b/>
          <w:bCs/>
          <w:color w:val="5B9BD5" w:themeColor="accent1"/>
          <w:sz w:val="28"/>
          <w:szCs w:val="28"/>
        </w:rPr>
      </w:pPr>
    </w:p>
    <w:p w14:paraId="5EBB3545" w14:textId="77777777" w:rsidR="00D64A17" w:rsidRDefault="00D64A17" w:rsidP="00D64A17">
      <w:pPr>
        <w:pStyle w:val="ListParagraph"/>
        <w:numPr>
          <w:ilvl w:val="0"/>
          <w:numId w:val="47"/>
        </w:numPr>
        <w:rPr>
          <w:ins w:id="858" w:author="Ahmed Magdy" w:date="2021-02-10T22:37:00Z"/>
          <w:rFonts w:asciiTheme="minorBidi" w:hAnsiTheme="minorBidi"/>
          <w:sz w:val="24"/>
          <w:szCs w:val="24"/>
        </w:rPr>
      </w:pPr>
      <w:ins w:id="859" w:author="Ahmed Magdy" w:date="2021-02-10T22:37:00Z">
        <w:r>
          <w:rPr>
            <w:rFonts w:asciiTheme="minorBidi" w:hAnsiTheme="minorBidi"/>
            <w:sz w:val="24"/>
            <w:szCs w:val="24"/>
          </w:rPr>
          <w:t>Apply the best algorithms and techniques in our source code so it won’t take more than 20seconds to retrieve the insights the user was searching for.</w:t>
        </w:r>
      </w:ins>
    </w:p>
    <w:p w14:paraId="4EF781DD" w14:textId="77777777" w:rsidR="00D64A17" w:rsidRDefault="00D64A17" w:rsidP="00D64A17">
      <w:pPr>
        <w:pStyle w:val="ListParagraph"/>
        <w:ind w:left="1800"/>
        <w:rPr>
          <w:ins w:id="860" w:author="Ahmed Magdy" w:date="2021-02-10T22:37:00Z"/>
          <w:rFonts w:asciiTheme="minorBidi" w:hAnsiTheme="minorBidi"/>
          <w:sz w:val="24"/>
          <w:szCs w:val="24"/>
        </w:rPr>
      </w:pPr>
    </w:p>
    <w:p w14:paraId="083DE769" w14:textId="77777777" w:rsidR="00D64A17" w:rsidRPr="00204EA0" w:rsidRDefault="00D64A17" w:rsidP="00D64A17">
      <w:pPr>
        <w:pStyle w:val="ListParagraph"/>
        <w:numPr>
          <w:ilvl w:val="0"/>
          <w:numId w:val="47"/>
        </w:numPr>
        <w:rPr>
          <w:ins w:id="861" w:author="Ahmed Magdy" w:date="2021-02-10T22:37:00Z"/>
          <w:rFonts w:asciiTheme="minorBidi" w:hAnsiTheme="minorBidi"/>
          <w:sz w:val="24"/>
          <w:szCs w:val="24"/>
        </w:rPr>
      </w:pPr>
      <w:ins w:id="862" w:author="Ahmed Magdy" w:date="2021-02-10T22:37:00Z">
        <w:r>
          <w:rPr>
            <w:rFonts w:asciiTheme="minorBidi" w:hAnsiTheme="minorBidi"/>
            <w:sz w:val="24"/>
            <w:szCs w:val="24"/>
          </w:rPr>
          <w:t>It would take 2-5 seconds to search for the word as we provide word auto completion.</w:t>
        </w:r>
      </w:ins>
    </w:p>
    <w:p w14:paraId="4A437107" w14:textId="77777777" w:rsidR="00D64A17" w:rsidRDefault="00D64A17">
      <w:pPr>
        <w:pStyle w:val="ListParagraph"/>
        <w:ind w:left="1728"/>
        <w:rPr>
          <w:ins w:id="863" w:author="Ahmed Magdy" w:date="2021-02-10T22:36:00Z"/>
          <w:rFonts w:asciiTheme="minorBidi" w:hAnsiTheme="minorBidi"/>
          <w:b/>
          <w:bCs/>
          <w:color w:val="5B9BD5" w:themeColor="accent1"/>
          <w:sz w:val="28"/>
          <w:szCs w:val="28"/>
        </w:rPr>
        <w:pPrChange w:id="864" w:author="Ahmed Magdy" w:date="2021-02-10T22:36:00Z">
          <w:pPr>
            <w:pStyle w:val="ListParagraph"/>
            <w:numPr>
              <w:ilvl w:val="1"/>
              <w:numId w:val="3"/>
            </w:numPr>
            <w:ind w:left="792" w:hanging="432"/>
          </w:pPr>
        </w:pPrChange>
      </w:pPr>
    </w:p>
    <w:p w14:paraId="152DD2E4" w14:textId="4ADD819A" w:rsidR="00D64A17" w:rsidRDefault="00D64A17" w:rsidP="00D64A17">
      <w:pPr>
        <w:pStyle w:val="ListParagraph"/>
        <w:numPr>
          <w:ilvl w:val="3"/>
          <w:numId w:val="3"/>
        </w:numPr>
        <w:rPr>
          <w:ins w:id="865" w:author="Ahmed Magdy" w:date="2021-02-10T22:37:00Z"/>
          <w:rFonts w:asciiTheme="minorBidi" w:hAnsiTheme="minorBidi"/>
          <w:b/>
          <w:bCs/>
          <w:color w:val="5B9BD5" w:themeColor="accent1"/>
          <w:sz w:val="28"/>
          <w:szCs w:val="28"/>
        </w:rPr>
      </w:pPr>
      <w:ins w:id="866" w:author="Ahmed Magdy" w:date="2021-02-10T22:36:00Z">
        <w:r>
          <w:rPr>
            <w:rFonts w:asciiTheme="minorBidi" w:hAnsiTheme="minorBidi"/>
            <w:b/>
            <w:bCs/>
            <w:color w:val="5B9BD5" w:themeColor="accent1"/>
            <w:sz w:val="28"/>
            <w:szCs w:val="28"/>
          </w:rPr>
          <w:t>Supportability</w:t>
        </w:r>
      </w:ins>
    </w:p>
    <w:p w14:paraId="2EC1CE62" w14:textId="77777777" w:rsidR="00D64A17" w:rsidRDefault="00D64A17">
      <w:pPr>
        <w:pStyle w:val="ListParagraph"/>
        <w:ind w:left="1728"/>
        <w:rPr>
          <w:ins w:id="867" w:author="Ahmed Magdy" w:date="2021-02-10T22:37:00Z"/>
          <w:rFonts w:asciiTheme="minorBidi" w:hAnsiTheme="minorBidi"/>
          <w:b/>
          <w:bCs/>
          <w:color w:val="5B9BD5" w:themeColor="accent1"/>
          <w:sz w:val="28"/>
          <w:szCs w:val="28"/>
        </w:rPr>
        <w:pPrChange w:id="868" w:author="Ahmed Magdy" w:date="2021-02-10T22:37:00Z">
          <w:pPr>
            <w:pStyle w:val="ListParagraph"/>
            <w:numPr>
              <w:ilvl w:val="3"/>
              <w:numId w:val="3"/>
            </w:numPr>
            <w:ind w:left="1728" w:hanging="648"/>
          </w:pPr>
        </w:pPrChange>
      </w:pPr>
    </w:p>
    <w:p w14:paraId="5F8E1C4D" w14:textId="77777777" w:rsidR="00D64A17" w:rsidRPr="00D64A17" w:rsidRDefault="00D64A17">
      <w:pPr>
        <w:pStyle w:val="ListParagraph"/>
        <w:numPr>
          <w:ilvl w:val="0"/>
          <w:numId w:val="51"/>
        </w:numPr>
        <w:rPr>
          <w:ins w:id="869" w:author="Ahmed Magdy" w:date="2021-02-10T22:37:00Z"/>
          <w:rFonts w:asciiTheme="minorBidi" w:hAnsiTheme="minorBidi"/>
          <w:b/>
          <w:bCs/>
          <w:sz w:val="24"/>
          <w:szCs w:val="24"/>
          <w:rPrChange w:id="870" w:author="Ahmed Magdy" w:date="2021-02-10T22:37:00Z">
            <w:rPr>
              <w:ins w:id="871" w:author="Ahmed Magdy" w:date="2021-02-10T22:37:00Z"/>
              <w:b/>
              <w:bCs/>
            </w:rPr>
          </w:rPrChange>
        </w:rPr>
        <w:pPrChange w:id="872" w:author="Ahmed Magdy" w:date="2021-02-10T22:37:00Z">
          <w:pPr>
            <w:pStyle w:val="ListParagraph"/>
            <w:numPr>
              <w:numId w:val="3"/>
            </w:numPr>
            <w:ind w:left="360" w:hanging="360"/>
          </w:pPr>
        </w:pPrChange>
      </w:pPr>
      <w:ins w:id="873" w:author="Ahmed Magdy" w:date="2021-02-10T22:37:00Z">
        <w:r w:rsidRPr="00D64A17">
          <w:rPr>
            <w:rFonts w:asciiTheme="minorBidi" w:hAnsiTheme="minorBidi"/>
            <w:sz w:val="24"/>
            <w:szCs w:val="24"/>
            <w:rPrChange w:id="874" w:author="Ahmed Magdy" w:date="2021-02-10T22:37:00Z">
              <w:rPr/>
            </w:rPrChange>
          </w:rPr>
          <w:t>We will keep updating our website with new features and functionalities that meets the users’ satisfaction</w:t>
        </w:r>
      </w:ins>
    </w:p>
    <w:p w14:paraId="69E0A983" w14:textId="77777777" w:rsidR="00D64A17" w:rsidRPr="000316AA" w:rsidRDefault="00D64A17">
      <w:pPr>
        <w:pStyle w:val="ListParagraph"/>
        <w:ind w:left="3600"/>
        <w:rPr>
          <w:ins w:id="875" w:author="Ahmed Magdy" w:date="2021-02-10T22:37:00Z"/>
          <w:rFonts w:asciiTheme="minorBidi" w:hAnsiTheme="minorBidi"/>
          <w:b/>
          <w:bCs/>
          <w:sz w:val="24"/>
          <w:szCs w:val="24"/>
        </w:rPr>
        <w:pPrChange w:id="876" w:author="Ahmed Magdy" w:date="2021-02-10T22:37:00Z">
          <w:pPr>
            <w:pStyle w:val="ListParagraph"/>
            <w:ind w:left="2520"/>
          </w:pPr>
        </w:pPrChange>
      </w:pPr>
    </w:p>
    <w:p w14:paraId="6AD3E3E0" w14:textId="77777777" w:rsidR="00D64A17" w:rsidRPr="00D64A17" w:rsidRDefault="00D64A17">
      <w:pPr>
        <w:pStyle w:val="ListParagraph"/>
        <w:numPr>
          <w:ilvl w:val="0"/>
          <w:numId w:val="51"/>
        </w:numPr>
        <w:rPr>
          <w:ins w:id="877" w:author="Ahmed Magdy" w:date="2021-02-10T22:37:00Z"/>
          <w:rFonts w:asciiTheme="minorBidi" w:hAnsiTheme="minorBidi"/>
          <w:b/>
          <w:bCs/>
          <w:sz w:val="24"/>
          <w:szCs w:val="24"/>
          <w:rPrChange w:id="878" w:author="Ahmed Magdy" w:date="2021-02-10T22:37:00Z">
            <w:rPr>
              <w:ins w:id="879" w:author="Ahmed Magdy" w:date="2021-02-10T22:37:00Z"/>
              <w:b/>
              <w:bCs/>
            </w:rPr>
          </w:rPrChange>
        </w:rPr>
        <w:pPrChange w:id="880" w:author="Ahmed Magdy" w:date="2021-02-10T22:37:00Z">
          <w:pPr>
            <w:pStyle w:val="ListParagraph"/>
            <w:numPr>
              <w:ilvl w:val="1"/>
              <w:numId w:val="3"/>
            </w:numPr>
            <w:ind w:left="792" w:hanging="432"/>
          </w:pPr>
        </w:pPrChange>
      </w:pPr>
      <w:ins w:id="881" w:author="Ahmed Magdy" w:date="2021-02-10T22:37:00Z">
        <w:r w:rsidRPr="00D64A17">
          <w:rPr>
            <w:rFonts w:asciiTheme="minorBidi" w:hAnsiTheme="minorBidi"/>
            <w:sz w:val="24"/>
            <w:szCs w:val="24"/>
            <w:rPrChange w:id="882" w:author="Ahmed Magdy" w:date="2021-02-10T22:37:00Z">
              <w:rPr/>
            </w:rPrChange>
          </w:rPr>
          <w:t>Adding more insights graphs and charts like the gender, race, and age.</w:t>
        </w:r>
      </w:ins>
    </w:p>
    <w:p w14:paraId="5DD9E7AF" w14:textId="77777777" w:rsidR="00D64A17" w:rsidRPr="000316AA" w:rsidRDefault="00D64A17">
      <w:pPr>
        <w:pStyle w:val="ListParagraph"/>
        <w:ind w:left="1800"/>
        <w:rPr>
          <w:ins w:id="883" w:author="Ahmed Magdy" w:date="2021-02-10T22:37:00Z"/>
          <w:rFonts w:asciiTheme="minorBidi" w:hAnsiTheme="minorBidi"/>
          <w:b/>
          <w:bCs/>
          <w:sz w:val="24"/>
          <w:szCs w:val="24"/>
        </w:rPr>
        <w:pPrChange w:id="884" w:author="Ahmed Magdy" w:date="2021-02-10T22:37:00Z">
          <w:pPr>
            <w:pStyle w:val="ListParagraph"/>
          </w:pPr>
        </w:pPrChange>
      </w:pPr>
    </w:p>
    <w:p w14:paraId="0B9A0037" w14:textId="77777777" w:rsidR="00D64A17" w:rsidRPr="00D64A17" w:rsidRDefault="00D64A17">
      <w:pPr>
        <w:pStyle w:val="ListParagraph"/>
        <w:numPr>
          <w:ilvl w:val="0"/>
          <w:numId w:val="51"/>
        </w:numPr>
        <w:rPr>
          <w:ins w:id="885" w:author="Ahmed Magdy" w:date="2021-02-10T22:37:00Z"/>
          <w:rFonts w:asciiTheme="minorBidi" w:hAnsiTheme="minorBidi"/>
          <w:sz w:val="24"/>
          <w:szCs w:val="24"/>
          <w:rPrChange w:id="886" w:author="Ahmed Magdy" w:date="2021-02-10T22:37:00Z">
            <w:rPr>
              <w:ins w:id="887" w:author="Ahmed Magdy" w:date="2021-02-10T22:37:00Z"/>
            </w:rPr>
          </w:rPrChange>
        </w:rPr>
        <w:pPrChange w:id="888" w:author="Ahmed Magdy" w:date="2021-02-10T22:37:00Z">
          <w:pPr>
            <w:pStyle w:val="ListParagraph"/>
            <w:numPr>
              <w:ilvl w:val="1"/>
              <w:numId w:val="3"/>
            </w:numPr>
            <w:ind w:left="792" w:hanging="432"/>
          </w:pPr>
        </w:pPrChange>
      </w:pPr>
      <w:ins w:id="889" w:author="Ahmed Magdy" w:date="2021-02-10T22:37:00Z">
        <w:r w:rsidRPr="00D64A17">
          <w:rPr>
            <w:rFonts w:asciiTheme="minorBidi" w:hAnsiTheme="minorBidi"/>
            <w:sz w:val="24"/>
            <w:szCs w:val="24"/>
            <w:rPrChange w:id="890" w:author="Ahmed Magdy" w:date="2021-02-10T22:37:00Z">
              <w:rPr/>
            </w:rPrChange>
          </w:rPr>
          <w:t>Increasing the capacity of the database when the number of the users increases rapidly.</w:t>
        </w:r>
      </w:ins>
    </w:p>
    <w:p w14:paraId="2E06F714" w14:textId="77777777" w:rsidR="00D64A17" w:rsidRPr="00113246" w:rsidRDefault="00D64A17">
      <w:pPr>
        <w:pStyle w:val="ListParagraph"/>
        <w:ind w:left="1800"/>
        <w:rPr>
          <w:ins w:id="891" w:author="Ahmed Magdy" w:date="2021-02-10T22:37:00Z"/>
          <w:rFonts w:asciiTheme="minorBidi" w:hAnsiTheme="minorBidi"/>
          <w:sz w:val="24"/>
          <w:szCs w:val="24"/>
        </w:rPr>
        <w:pPrChange w:id="892" w:author="Ahmed Magdy" w:date="2021-02-10T22:37:00Z">
          <w:pPr>
            <w:pStyle w:val="ListParagraph"/>
          </w:pPr>
        </w:pPrChange>
      </w:pPr>
    </w:p>
    <w:p w14:paraId="18CD5BD1" w14:textId="7B0F63F5" w:rsidR="00835070" w:rsidRPr="00D64A17" w:rsidRDefault="00D64A17">
      <w:pPr>
        <w:pStyle w:val="ListParagraph"/>
        <w:numPr>
          <w:ilvl w:val="0"/>
          <w:numId w:val="51"/>
        </w:numPr>
        <w:rPr>
          <w:ins w:id="893" w:author="Ahmed Magdy" w:date="2021-02-10T22:34:00Z"/>
          <w:rFonts w:asciiTheme="minorBidi" w:hAnsiTheme="minorBidi"/>
          <w:sz w:val="24"/>
          <w:szCs w:val="24"/>
          <w:rPrChange w:id="894" w:author="Ahmed Magdy" w:date="2021-02-10T22:38:00Z">
            <w:rPr>
              <w:ins w:id="895" w:author="Ahmed Magdy" w:date="2021-02-10T22:34:00Z"/>
            </w:rPr>
          </w:rPrChange>
        </w:rPr>
        <w:pPrChange w:id="896" w:author="Ahmed Magdy" w:date="2021-02-10T22:38:00Z">
          <w:pPr>
            <w:pStyle w:val="ListParagraph"/>
            <w:ind w:left="1440"/>
          </w:pPr>
        </w:pPrChange>
      </w:pPr>
      <w:ins w:id="897" w:author="Ahmed Magdy" w:date="2021-02-10T22:37:00Z">
        <w:r w:rsidRPr="00D64A17">
          <w:rPr>
            <w:rFonts w:asciiTheme="minorBidi" w:hAnsiTheme="minorBidi"/>
            <w:sz w:val="24"/>
            <w:szCs w:val="24"/>
            <w:rPrChange w:id="898" w:author="Ahmed Magdy" w:date="2021-02-10T22:38:00Z">
              <w:rPr/>
            </w:rPrChange>
          </w:rPr>
          <w:t>Improve time efficiency for report generation after searching for a topic.</w:t>
        </w:r>
      </w:ins>
    </w:p>
    <w:p w14:paraId="11048099" w14:textId="77777777" w:rsidR="00835070" w:rsidRPr="00835070" w:rsidRDefault="00835070">
      <w:pPr>
        <w:pStyle w:val="ListParagraph"/>
        <w:shd w:val="clear" w:color="auto" w:fill="FFFFFF"/>
        <w:spacing w:after="0" w:line="240" w:lineRule="auto"/>
        <w:ind w:left="1224"/>
        <w:rPr>
          <w:ins w:id="899" w:author="Ahmed Magdy" w:date="2021-02-10T22:30:00Z"/>
          <w:rFonts w:ascii="Arial" w:eastAsia="Times New Roman" w:hAnsi="Arial" w:cs="Arial"/>
          <w:b/>
          <w:bCs/>
          <w:color w:val="5B9BD5" w:themeColor="accent1"/>
          <w:sz w:val="28"/>
          <w:szCs w:val="28"/>
          <w:rPrChange w:id="900" w:author="Ahmed Magdy" w:date="2021-02-10T22:30:00Z">
            <w:rPr>
              <w:ins w:id="901" w:author="Ahmed Magdy" w:date="2021-02-10T22:30:00Z"/>
            </w:rPr>
          </w:rPrChange>
        </w:rPr>
        <w:pPrChange w:id="902" w:author="Ahmed Magdy" w:date="2021-02-10T22:33:00Z">
          <w:pPr>
            <w:pStyle w:val="ListParagraph"/>
            <w:numPr>
              <w:numId w:val="3"/>
            </w:numPr>
            <w:shd w:val="clear" w:color="auto" w:fill="FFFFFF"/>
            <w:spacing w:after="0" w:line="240" w:lineRule="auto"/>
            <w:ind w:left="360" w:hanging="360"/>
          </w:pPr>
        </w:pPrChange>
      </w:pPr>
    </w:p>
    <w:p w14:paraId="5B7C1C96" w14:textId="650222E7" w:rsidR="00835070" w:rsidRDefault="00D64A17" w:rsidP="00D64A17">
      <w:pPr>
        <w:pStyle w:val="ListParagraph"/>
        <w:numPr>
          <w:ilvl w:val="1"/>
          <w:numId w:val="3"/>
        </w:numPr>
        <w:shd w:val="clear" w:color="auto" w:fill="FFFFFF"/>
        <w:spacing w:after="0" w:line="240" w:lineRule="auto"/>
        <w:rPr>
          <w:ins w:id="903" w:author="Ahmed Magdy" w:date="2021-02-10T22:50:00Z"/>
          <w:rFonts w:ascii="Arial" w:eastAsia="Times New Roman" w:hAnsi="Arial" w:cs="Arial"/>
          <w:b/>
          <w:bCs/>
          <w:color w:val="5B9BD5" w:themeColor="accent1"/>
          <w:sz w:val="28"/>
          <w:szCs w:val="28"/>
        </w:rPr>
      </w:pPr>
      <w:ins w:id="904" w:author="Ahmed Magdy" w:date="2021-02-10T22:39:00Z">
        <w:r>
          <w:rPr>
            <w:rFonts w:ascii="Arial" w:eastAsia="Times New Roman" w:hAnsi="Arial" w:cs="Arial"/>
            <w:b/>
            <w:bCs/>
            <w:color w:val="5B9BD5" w:themeColor="accent1"/>
            <w:sz w:val="28"/>
            <w:szCs w:val="28"/>
          </w:rPr>
          <w:t>System Models</w:t>
        </w:r>
      </w:ins>
    </w:p>
    <w:p w14:paraId="2ACFDF24" w14:textId="77777777" w:rsidR="00D64A17" w:rsidRDefault="00D64A17">
      <w:pPr>
        <w:pStyle w:val="ListParagraph"/>
        <w:shd w:val="clear" w:color="auto" w:fill="FFFFFF"/>
        <w:spacing w:after="0" w:line="240" w:lineRule="auto"/>
        <w:ind w:left="792"/>
        <w:rPr>
          <w:ins w:id="905" w:author="Ahmed Magdy" w:date="2021-02-10T22:39:00Z"/>
          <w:rFonts w:ascii="Arial" w:eastAsia="Times New Roman" w:hAnsi="Arial" w:cs="Arial"/>
          <w:b/>
          <w:bCs/>
          <w:color w:val="5B9BD5" w:themeColor="accent1"/>
          <w:sz w:val="28"/>
          <w:szCs w:val="28"/>
        </w:rPr>
        <w:pPrChange w:id="906" w:author="Ahmed Magdy" w:date="2021-02-10T22:39:00Z">
          <w:pPr>
            <w:pStyle w:val="ListParagraph"/>
            <w:numPr>
              <w:ilvl w:val="1"/>
              <w:numId w:val="3"/>
            </w:numPr>
            <w:shd w:val="clear" w:color="auto" w:fill="FFFFFF"/>
            <w:spacing w:after="0" w:line="240" w:lineRule="auto"/>
            <w:ind w:left="792" w:hanging="432"/>
          </w:pPr>
        </w:pPrChange>
      </w:pPr>
    </w:p>
    <w:p w14:paraId="1C259B3B" w14:textId="0598203F" w:rsidR="00D64A17" w:rsidRDefault="00D64A17" w:rsidP="00D64A17">
      <w:pPr>
        <w:pStyle w:val="ListParagraph"/>
        <w:numPr>
          <w:ilvl w:val="2"/>
          <w:numId w:val="3"/>
        </w:numPr>
        <w:shd w:val="clear" w:color="auto" w:fill="FFFFFF"/>
        <w:spacing w:after="0" w:line="240" w:lineRule="auto"/>
        <w:rPr>
          <w:ins w:id="907" w:author="Ahmed Magdy" w:date="2021-02-10T22:40:00Z"/>
          <w:rFonts w:ascii="Arial" w:eastAsia="Times New Roman" w:hAnsi="Arial" w:cs="Arial"/>
          <w:b/>
          <w:bCs/>
          <w:color w:val="5B9BD5" w:themeColor="accent1"/>
          <w:sz w:val="28"/>
          <w:szCs w:val="28"/>
        </w:rPr>
      </w:pPr>
      <w:ins w:id="908" w:author="Ahmed Magdy" w:date="2021-02-10T22:39:00Z">
        <w:r>
          <w:rPr>
            <w:rFonts w:ascii="Arial" w:eastAsia="Times New Roman" w:hAnsi="Arial" w:cs="Arial"/>
            <w:b/>
            <w:bCs/>
            <w:color w:val="5B9BD5" w:themeColor="accent1"/>
            <w:sz w:val="28"/>
            <w:szCs w:val="28"/>
          </w:rPr>
          <w:t>Scenario</w:t>
        </w:r>
      </w:ins>
    </w:p>
    <w:p w14:paraId="7F19DE84" w14:textId="77777777" w:rsidR="00D64A17" w:rsidRDefault="00D64A17" w:rsidP="00D64A17">
      <w:pPr>
        <w:ind w:firstLine="720"/>
        <w:rPr>
          <w:ins w:id="909" w:author="Ahmed Magdy" w:date="2021-02-10T22:40:00Z"/>
          <w:rFonts w:ascii="Arial" w:hAnsi="Arial" w:cs="Arial"/>
          <w:b/>
          <w:bCs/>
          <w:color w:val="5B9BD5" w:themeColor="accent1"/>
          <w:sz w:val="28"/>
          <w:szCs w:val="28"/>
        </w:rPr>
      </w:pPr>
      <w:ins w:id="910" w:author="Ahmed Magdy" w:date="2021-02-10T22:40:00Z">
        <w:r w:rsidRPr="00DC3E70">
          <w:rPr>
            <w:rFonts w:ascii="Arial" w:hAnsi="Arial" w:cs="Arial"/>
            <w:b/>
            <w:bCs/>
            <w:color w:val="5B9BD5" w:themeColor="accent1"/>
            <w:sz w:val="28"/>
            <w:szCs w:val="28"/>
          </w:rPr>
          <w:t>Personas:</w:t>
        </w:r>
      </w:ins>
    </w:p>
    <w:p w14:paraId="1E7A6D1C" w14:textId="77777777" w:rsidR="00D64A17" w:rsidRPr="00D64A17" w:rsidRDefault="00D64A17" w:rsidP="00D64A17">
      <w:pPr>
        <w:pStyle w:val="ListParagraph"/>
        <w:numPr>
          <w:ilvl w:val="0"/>
          <w:numId w:val="52"/>
        </w:numPr>
        <w:rPr>
          <w:ins w:id="911" w:author="Ahmed Magdy" w:date="2021-02-10T22:40:00Z"/>
          <w:rFonts w:asciiTheme="minorBidi" w:hAnsiTheme="minorBidi"/>
          <w:color w:val="000000" w:themeColor="text1"/>
          <w:sz w:val="24"/>
          <w:szCs w:val="24"/>
          <w:rPrChange w:id="912" w:author="Ahmed Magdy" w:date="2021-02-10T22:41:00Z">
            <w:rPr>
              <w:ins w:id="913" w:author="Ahmed Magdy" w:date="2021-02-10T22:40:00Z"/>
              <w:rFonts w:ascii="Arial" w:hAnsi="Arial" w:cs="Arial"/>
              <w:color w:val="000000" w:themeColor="text1"/>
              <w:sz w:val="28"/>
              <w:szCs w:val="28"/>
            </w:rPr>
          </w:rPrChange>
        </w:rPr>
      </w:pPr>
    </w:p>
    <w:p w14:paraId="59B88816" w14:textId="77777777" w:rsidR="00D64A17" w:rsidRPr="000C1427" w:rsidRDefault="00D64A17" w:rsidP="00D64A17">
      <w:pPr>
        <w:pStyle w:val="ListParagraph"/>
        <w:numPr>
          <w:ilvl w:val="0"/>
          <w:numId w:val="55"/>
        </w:numPr>
        <w:rPr>
          <w:ins w:id="914" w:author="Ahmed Magdy" w:date="2021-02-10T22:40:00Z"/>
          <w:rFonts w:asciiTheme="minorBidi" w:hAnsiTheme="minorBidi"/>
          <w:b/>
          <w:bCs/>
          <w:color w:val="000000" w:themeColor="text1"/>
          <w:sz w:val="24"/>
          <w:szCs w:val="24"/>
          <w:rPrChange w:id="915" w:author="Ahmed Magdy" w:date="2021-02-10T22:47:00Z">
            <w:rPr>
              <w:ins w:id="916" w:author="Ahmed Magdy" w:date="2021-02-10T22:40:00Z"/>
              <w:rFonts w:ascii="Arial" w:hAnsi="Arial" w:cs="Arial"/>
              <w:color w:val="000000" w:themeColor="text1"/>
              <w:sz w:val="28"/>
              <w:szCs w:val="28"/>
            </w:rPr>
          </w:rPrChange>
        </w:rPr>
      </w:pPr>
      <w:ins w:id="917" w:author="Ahmed Magdy" w:date="2021-02-10T22:40:00Z">
        <w:r w:rsidRPr="000C1427">
          <w:rPr>
            <w:rFonts w:asciiTheme="minorBidi" w:hAnsiTheme="minorBidi"/>
            <w:b/>
            <w:bCs/>
            <w:color w:val="000000" w:themeColor="text1"/>
            <w:sz w:val="24"/>
            <w:szCs w:val="24"/>
            <w:rPrChange w:id="918" w:author="Ahmed Magdy" w:date="2021-02-10T22:47:00Z">
              <w:rPr>
                <w:rFonts w:ascii="Arial" w:hAnsi="Arial" w:cs="Arial"/>
                <w:color w:val="000000" w:themeColor="text1"/>
                <w:sz w:val="28"/>
                <w:szCs w:val="28"/>
              </w:rPr>
            </w:rPrChange>
          </w:rPr>
          <w:t>Personal Information.</w:t>
        </w:r>
      </w:ins>
    </w:p>
    <w:p w14:paraId="1749A7AF" w14:textId="77777777" w:rsidR="00D64A17" w:rsidRPr="00D64A17" w:rsidRDefault="00D64A17" w:rsidP="00D64A17">
      <w:pPr>
        <w:pStyle w:val="ListParagraph"/>
        <w:numPr>
          <w:ilvl w:val="0"/>
          <w:numId w:val="54"/>
        </w:numPr>
        <w:ind w:left="2520"/>
        <w:rPr>
          <w:ins w:id="919" w:author="Ahmed Magdy" w:date="2021-02-10T22:40:00Z"/>
          <w:rFonts w:asciiTheme="minorBidi" w:hAnsiTheme="minorBidi"/>
          <w:color w:val="000000" w:themeColor="text1"/>
          <w:sz w:val="24"/>
          <w:szCs w:val="24"/>
          <w:rPrChange w:id="920" w:author="Ahmed Magdy" w:date="2021-02-10T22:41:00Z">
            <w:rPr>
              <w:ins w:id="921" w:author="Ahmed Magdy" w:date="2021-02-10T22:40:00Z"/>
              <w:rFonts w:ascii="Arial" w:hAnsi="Arial" w:cs="Arial"/>
              <w:color w:val="000000" w:themeColor="text1"/>
              <w:sz w:val="28"/>
              <w:szCs w:val="28"/>
            </w:rPr>
          </w:rPrChange>
        </w:rPr>
      </w:pPr>
      <w:ins w:id="922" w:author="Ahmed Magdy" w:date="2021-02-10T22:40:00Z">
        <w:r w:rsidRPr="00D64A17">
          <w:rPr>
            <w:rFonts w:asciiTheme="minorBidi" w:hAnsiTheme="minorBidi"/>
            <w:color w:val="000000" w:themeColor="text1"/>
            <w:sz w:val="24"/>
            <w:szCs w:val="24"/>
            <w:rPrChange w:id="923" w:author="Ahmed Magdy" w:date="2021-02-10T22:41:00Z">
              <w:rPr>
                <w:rFonts w:ascii="Arial" w:hAnsi="Arial" w:cs="Arial"/>
                <w:color w:val="000000" w:themeColor="text1"/>
                <w:sz w:val="28"/>
                <w:szCs w:val="28"/>
              </w:rPr>
            </w:rPrChange>
          </w:rPr>
          <w:t>Jhon Mark, Marketing Manager</w:t>
        </w:r>
      </w:ins>
    </w:p>
    <w:p w14:paraId="7FB2A96E" w14:textId="77777777" w:rsidR="00D64A17" w:rsidRPr="00D64A17" w:rsidRDefault="00D64A17" w:rsidP="00D64A17">
      <w:pPr>
        <w:pStyle w:val="ListParagraph"/>
        <w:ind w:left="2160"/>
        <w:rPr>
          <w:ins w:id="924" w:author="Ahmed Magdy" w:date="2021-02-10T22:40:00Z"/>
          <w:rFonts w:asciiTheme="minorBidi" w:hAnsiTheme="minorBidi"/>
          <w:color w:val="000000" w:themeColor="text1"/>
          <w:sz w:val="24"/>
          <w:szCs w:val="24"/>
          <w:rPrChange w:id="925" w:author="Ahmed Magdy" w:date="2021-02-10T22:41:00Z">
            <w:rPr>
              <w:ins w:id="926" w:author="Ahmed Magdy" w:date="2021-02-10T22:40:00Z"/>
              <w:rFonts w:ascii="Arial" w:hAnsi="Arial" w:cs="Arial"/>
              <w:color w:val="000000" w:themeColor="text1"/>
              <w:sz w:val="28"/>
              <w:szCs w:val="28"/>
            </w:rPr>
          </w:rPrChange>
        </w:rPr>
      </w:pPr>
      <w:ins w:id="927" w:author="Ahmed Magdy" w:date="2021-02-10T22:40:00Z">
        <w:r w:rsidRPr="00D64A17">
          <w:rPr>
            <w:rFonts w:asciiTheme="minorBidi" w:hAnsiTheme="minorBidi"/>
            <w:color w:val="000000" w:themeColor="text1"/>
            <w:sz w:val="24"/>
            <w:szCs w:val="24"/>
            <w:rPrChange w:id="928" w:author="Ahmed Magdy" w:date="2021-02-10T22:41:00Z">
              <w:rPr>
                <w:rFonts w:ascii="Arial" w:hAnsi="Arial" w:cs="Arial"/>
                <w:color w:val="000000" w:themeColor="text1"/>
                <w:sz w:val="28"/>
                <w:szCs w:val="28"/>
              </w:rPr>
            </w:rPrChange>
          </w:rPr>
          <w:t>(Trace customer satisfaction)</w:t>
        </w:r>
      </w:ins>
    </w:p>
    <w:p w14:paraId="041ADE65" w14:textId="77777777" w:rsidR="00D64A17" w:rsidRPr="00D64A17" w:rsidRDefault="00D64A17" w:rsidP="00D64A17">
      <w:pPr>
        <w:pStyle w:val="ListParagraph"/>
        <w:numPr>
          <w:ilvl w:val="0"/>
          <w:numId w:val="53"/>
        </w:numPr>
        <w:ind w:left="2520"/>
        <w:rPr>
          <w:ins w:id="929" w:author="Ahmed Magdy" w:date="2021-02-10T22:40:00Z"/>
          <w:rFonts w:asciiTheme="minorBidi" w:hAnsiTheme="minorBidi"/>
          <w:color w:val="000000" w:themeColor="text1"/>
          <w:sz w:val="24"/>
          <w:szCs w:val="24"/>
          <w:rPrChange w:id="930" w:author="Ahmed Magdy" w:date="2021-02-10T22:41:00Z">
            <w:rPr>
              <w:ins w:id="931" w:author="Ahmed Magdy" w:date="2021-02-10T22:40:00Z"/>
              <w:rFonts w:ascii="Arial" w:hAnsi="Arial" w:cs="Arial"/>
              <w:color w:val="000000" w:themeColor="text1"/>
              <w:sz w:val="28"/>
              <w:szCs w:val="28"/>
            </w:rPr>
          </w:rPrChange>
        </w:rPr>
      </w:pPr>
      <w:ins w:id="932" w:author="Ahmed Magdy" w:date="2021-02-10T22:40:00Z">
        <w:r w:rsidRPr="00D64A17">
          <w:rPr>
            <w:rFonts w:asciiTheme="minorBidi" w:hAnsiTheme="minorBidi"/>
            <w:color w:val="000000" w:themeColor="text1"/>
            <w:sz w:val="24"/>
            <w:szCs w:val="24"/>
            <w:rPrChange w:id="933" w:author="Ahmed Magdy" w:date="2021-02-10T22:41:00Z">
              <w:rPr>
                <w:rFonts w:ascii="Arial" w:hAnsi="Arial" w:cs="Arial"/>
                <w:color w:val="000000" w:themeColor="text1"/>
                <w:sz w:val="28"/>
                <w:szCs w:val="28"/>
              </w:rPr>
            </w:rPrChange>
          </w:rPr>
          <w:t>34 years old</w:t>
        </w:r>
      </w:ins>
    </w:p>
    <w:p w14:paraId="15D27EDE" w14:textId="77777777" w:rsidR="00D64A17" w:rsidRPr="00D64A17" w:rsidRDefault="00D64A17" w:rsidP="00D64A17">
      <w:pPr>
        <w:pStyle w:val="ListParagraph"/>
        <w:numPr>
          <w:ilvl w:val="0"/>
          <w:numId w:val="53"/>
        </w:numPr>
        <w:ind w:left="2520"/>
        <w:rPr>
          <w:ins w:id="934" w:author="Ahmed Magdy" w:date="2021-02-10T22:40:00Z"/>
          <w:rFonts w:asciiTheme="minorBidi" w:hAnsiTheme="minorBidi"/>
          <w:color w:val="000000" w:themeColor="text1"/>
          <w:sz w:val="24"/>
          <w:szCs w:val="24"/>
          <w:rPrChange w:id="935" w:author="Ahmed Magdy" w:date="2021-02-10T22:41:00Z">
            <w:rPr>
              <w:ins w:id="936" w:author="Ahmed Magdy" w:date="2021-02-10T22:40:00Z"/>
              <w:rFonts w:ascii="Arial" w:hAnsi="Arial" w:cs="Arial"/>
              <w:color w:val="000000" w:themeColor="text1"/>
              <w:sz w:val="28"/>
              <w:szCs w:val="28"/>
            </w:rPr>
          </w:rPrChange>
        </w:rPr>
      </w:pPr>
      <w:ins w:id="937" w:author="Ahmed Magdy" w:date="2021-02-10T22:40:00Z">
        <w:r w:rsidRPr="00D64A17">
          <w:rPr>
            <w:rFonts w:asciiTheme="minorBidi" w:hAnsiTheme="minorBidi"/>
            <w:color w:val="000000" w:themeColor="text1"/>
            <w:sz w:val="24"/>
            <w:szCs w:val="24"/>
            <w:rPrChange w:id="938" w:author="Ahmed Magdy" w:date="2021-02-10T22:41:00Z">
              <w:rPr>
                <w:rFonts w:ascii="Arial" w:hAnsi="Arial" w:cs="Arial"/>
                <w:color w:val="000000" w:themeColor="text1"/>
                <w:sz w:val="28"/>
                <w:szCs w:val="28"/>
              </w:rPr>
            </w:rPrChange>
          </w:rPr>
          <w:t>Married, one child</w:t>
        </w:r>
      </w:ins>
    </w:p>
    <w:p w14:paraId="4759CAA3" w14:textId="77777777" w:rsidR="00D64A17" w:rsidRPr="00D64A17" w:rsidRDefault="00D64A17" w:rsidP="00D64A17">
      <w:pPr>
        <w:pStyle w:val="ListParagraph"/>
        <w:numPr>
          <w:ilvl w:val="0"/>
          <w:numId w:val="53"/>
        </w:numPr>
        <w:ind w:left="2520"/>
        <w:rPr>
          <w:ins w:id="939" w:author="Ahmed Magdy" w:date="2021-02-10T22:40:00Z"/>
          <w:rFonts w:asciiTheme="minorBidi" w:hAnsiTheme="minorBidi"/>
          <w:color w:val="000000" w:themeColor="text1"/>
          <w:sz w:val="24"/>
          <w:szCs w:val="24"/>
          <w:rPrChange w:id="940" w:author="Ahmed Magdy" w:date="2021-02-10T22:41:00Z">
            <w:rPr>
              <w:ins w:id="941" w:author="Ahmed Magdy" w:date="2021-02-10T22:40:00Z"/>
              <w:rFonts w:ascii="Arial" w:hAnsi="Arial" w:cs="Arial"/>
              <w:color w:val="000000" w:themeColor="text1"/>
              <w:sz w:val="28"/>
              <w:szCs w:val="28"/>
            </w:rPr>
          </w:rPrChange>
        </w:rPr>
      </w:pPr>
      <w:ins w:id="942" w:author="Ahmed Magdy" w:date="2021-02-10T22:40:00Z">
        <w:r w:rsidRPr="00D64A17">
          <w:rPr>
            <w:rFonts w:asciiTheme="minorBidi" w:hAnsiTheme="minorBidi"/>
            <w:color w:val="000000" w:themeColor="text1"/>
            <w:sz w:val="24"/>
            <w:szCs w:val="24"/>
            <w:rPrChange w:id="943" w:author="Ahmed Magdy" w:date="2021-02-10T22:41:00Z">
              <w:rPr>
                <w:rFonts w:ascii="Arial" w:hAnsi="Arial" w:cs="Arial"/>
                <w:color w:val="000000" w:themeColor="text1"/>
                <w:sz w:val="28"/>
                <w:szCs w:val="28"/>
              </w:rPr>
            </w:rPrChange>
          </w:rPr>
          <w:t>Marketing degree</w:t>
        </w:r>
      </w:ins>
    </w:p>
    <w:p w14:paraId="5ABFADB3" w14:textId="77777777" w:rsidR="00D64A17" w:rsidRPr="00D64A17" w:rsidRDefault="00D64A17" w:rsidP="00D64A17">
      <w:pPr>
        <w:pStyle w:val="ListParagraph"/>
        <w:numPr>
          <w:ilvl w:val="0"/>
          <w:numId w:val="53"/>
        </w:numPr>
        <w:ind w:left="2520"/>
        <w:rPr>
          <w:ins w:id="944" w:author="Ahmed Magdy" w:date="2021-02-10T22:40:00Z"/>
          <w:rFonts w:asciiTheme="minorBidi" w:hAnsiTheme="minorBidi"/>
          <w:color w:val="000000" w:themeColor="text1"/>
          <w:sz w:val="24"/>
          <w:szCs w:val="24"/>
          <w:rPrChange w:id="945" w:author="Ahmed Magdy" w:date="2021-02-10T22:41:00Z">
            <w:rPr>
              <w:ins w:id="946" w:author="Ahmed Magdy" w:date="2021-02-10T22:40:00Z"/>
              <w:rFonts w:ascii="Arial" w:hAnsi="Arial" w:cs="Arial"/>
              <w:color w:val="000000" w:themeColor="text1"/>
              <w:sz w:val="28"/>
              <w:szCs w:val="28"/>
            </w:rPr>
          </w:rPrChange>
        </w:rPr>
      </w:pPr>
      <w:ins w:id="947" w:author="Ahmed Magdy" w:date="2021-02-10T22:40:00Z">
        <w:r w:rsidRPr="00D64A17">
          <w:rPr>
            <w:rFonts w:asciiTheme="minorBidi" w:hAnsiTheme="minorBidi"/>
            <w:color w:val="000000" w:themeColor="text1"/>
            <w:sz w:val="24"/>
            <w:szCs w:val="24"/>
            <w:rPrChange w:id="948" w:author="Ahmed Magdy" w:date="2021-02-10T22:41:00Z">
              <w:rPr>
                <w:rFonts w:ascii="Arial" w:hAnsi="Arial" w:cs="Arial"/>
                <w:color w:val="000000" w:themeColor="text1"/>
                <w:sz w:val="28"/>
                <w:szCs w:val="28"/>
              </w:rPr>
            </w:rPrChange>
          </w:rPr>
          <w:t>Creative, Competitive, Strong attention to detail and has commercial awareness.</w:t>
        </w:r>
      </w:ins>
    </w:p>
    <w:p w14:paraId="067787BE" w14:textId="77777777" w:rsidR="00D64A17" w:rsidRPr="00D64A17" w:rsidRDefault="00D64A17" w:rsidP="00D64A17">
      <w:pPr>
        <w:rPr>
          <w:ins w:id="949" w:author="Ahmed Magdy" w:date="2021-02-10T22:40:00Z"/>
          <w:rFonts w:asciiTheme="minorBidi" w:hAnsiTheme="minorBidi"/>
          <w:color w:val="000000" w:themeColor="text1"/>
          <w:sz w:val="24"/>
          <w:szCs w:val="24"/>
          <w:rPrChange w:id="950" w:author="Ahmed Magdy" w:date="2021-02-10T22:41:00Z">
            <w:rPr>
              <w:ins w:id="951" w:author="Ahmed Magdy" w:date="2021-02-10T22:40:00Z"/>
              <w:rFonts w:ascii="Arial" w:hAnsi="Arial" w:cs="Arial"/>
              <w:color w:val="000000" w:themeColor="text1"/>
              <w:sz w:val="28"/>
              <w:szCs w:val="28"/>
            </w:rPr>
          </w:rPrChange>
        </w:rPr>
      </w:pPr>
    </w:p>
    <w:p w14:paraId="329F4417" w14:textId="77777777" w:rsidR="00D64A17" w:rsidRPr="000C1427" w:rsidRDefault="00D64A17" w:rsidP="00D64A17">
      <w:pPr>
        <w:pStyle w:val="ListParagraph"/>
        <w:numPr>
          <w:ilvl w:val="0"/>
          <w:numId w:val="55"/>
        </w:numPr>
        <w:rPr>
          <w:ins w:id="952" w:author="Ahmed Magdy" w:date="2021-02-10T22:40:00Z"/>
          <w:rFonts w:asciiTheme="minorBidi" w:hAnsiTheme="minorBidi"/>
          <w:b/>
          <w:bCs/>
          <w:color w:val="000000" w:themeColor="text1"/>
          <w:sz w:val="24"/>
          <w:szCs w:val="24"/>
          <w:rPrChange w:id="953" w:author="Ahmed Magdy" w:date="2021-02-10T22:47:00Z">
            <w:rPr>
              <w:ins w:id="954" w:author="Ahmed Magdy" w:date="2021-02-10T22:40:00Z"/>
              <w:rFonts w:ascii="Arial" w:hAnsi="Arial" w:cs="Arial"/>
              <w:color w:val="000000" w:themeColor="text1"/>
              <w:sz w:val="28"/>
              <w:szCs w:val="28"/>
            </w:rPr>
          </w:rPrChange>
        </w:rPr>
      </w:pPr>
      <w:ins w:id="955" w:author="Ahmed Magdy" w:date="2021-02-10T22:40:00Z">
        <w:r w:rsidRPr="000C1427">
          <w:rPr>
            <w:rFonts w:asciiTheme="minorBidi" w:hAnsiTheme="minorBidi"/>
            <w:b/>
            <w:bCs/>
            <w:color w:val="000000" w:themeColor="text1"/>
            <w:sz w:val="24"/>
            <w:szCs w:val="24"/>
            <w:rPrChange w:id="956" w:author="Ahmed Magdy" w:date="2021-02-10T22:47:00Z">
              <w:rPr>
                <w:rFonts w:ascii="Arial" w:hAnsi="Arial" w:cs="Arial"/>
                <w:color w:val="000000" w:themeColor="text1"/>
                <w:sz w:val="28"/>
                <w:szCs w:val="28"/>
              </w:rPr>
            </w:rPrChange>
          </w:rPr>
          <w:t>Things he wants to know:</w:t>
        </w:r>
      </w:ins>
    </w:p>
    <w:p w14:paraId="2303E572" w14:textId="77777777" w:rsidR="00D64A17" w:rsidRPr="00D64A17" w:rsidRDefault="00D64A17" w:rsidP="00D64A17">
      <w:pPr>
        <w:pStyle w:val="ListParagraph"/>
        <w:numPr>
          <w:ilvl w:val="1"/>
          <w:numId w:val="53"/>
        </w:numPr>
        <w:rPr>
          <w:ins w:id="957" w:author="Ahmed Magdy" w:date="2021-02-10T22:40:00Z"/>
          <w:rFonts w:asciiTheme="minorBidi" w:hAnsiTheme="minorBidi"/>
          <w:color w:val="000000" w:themeColor="text1"/>
          <w:sz w:val="24"/>
          <w:szCs w:val="24"/>
          <w:rPrChange w:id="958" w:author="Ahmed Magdy" w:date="2021-02-10T22:41:00Z">
            <w:rPr>
              <w:ins w:id="959" w:author="Ahmed Magdy" w:date="2021-02-10T22:40:00Z"/>
              <w:rFonts w:ascii="Arial" w:hAnsi="Arial" w:cs="Arial"/>
              <w:color w:val="000000" w:themeColor="text1"/>
              <w:sz w:val="28"/>
              <w:szCs w:val="28"/>
            </w:rPr>
          </w:rPrChange>
        </w:rPr>
      </w:pPr>
      <w:ins w:id="960" w:author="Ahmed Magdy" w:date="2021-02-10T22:40:00Z">
        <w:r w:rsidRPr="00D64A17">
          <w:rPr>
            <w:rFonts w:asciiTheme="minorBidi" w:hAnsiTheme="minorBidi"/>
            <w:color w:val="000000" w:themeColor="text1"/>
            <w:sz w:val="24"/>
            <w:szCs w:val="24"/>
            <w:rPrChange w:id="961" w:author="Ahmed Magdy" w:date="2021-02-10T22:41:00Z">
              <w:rPr>
                <w:rFonts w:ascii="Arial" w:hAnsi="Arial" w:cs="Arial"/>
                <w:color w:val="000000" w:themeColor="text1"/>
                <w:sz w:val="28"/>
                <w:szCs w:val="28"/>
              </w:rPr>
            </w:rPrChange>
          </w:rPr>
          <w:t>Brand reputation.</w:t>
        </w:r>
      </w:ins>
    </w:p>
    <w:p w14:paraId="67861E01" w14:textId="77777777" w:rsidR="00D64A17" w:rsidRPr="00D64A17" w:rsidRDefault="00D64A17" w:rsidP="00D64A17">
      <w:pPr>
        <w:pStyle w:val="ListParagraph"/>
        <w:numPr>
          <w:ilvl w:val="1"/>
          <w:numId w:val="53"/>
        </w:numPr>
        <w:rPr>
          <w:ins w:id="962" w:author="Ahmed Magdy" w:date="2021-02-10T22:40:00Z"/>
          <w:rFonts w:asciiTheme="minorBidi" w:hAnsiTheme="minorBidi"/>
          <w:color w:val="000000" w:themeColor="text1"/>
          <w:sz w:val="24"/>
          <w:szCs w:val="24"/>
          <w:rPrChange w:id="963" w:author="Ahmed Magdy" w:date="2021-02-10T22:41:00Z">
            <w:rPr>
              <w:ins w:id="964" w:author="Ahmed Magdy" w:date="2021-02-10T22:40:00Z"/>
              <w:rFonts w:ascii="Arial" w:hAnsi="Arial" w:cs="Arial"/>
              <w:color w:val="000000" w:themeColor="text1"/>
              <w:sz w:val="28"/>
              <w:szCs w:val="28"/>
            </w:rPr>
          </w:rPrChange>
        </w:rPr>
      </w:pPr>
      <w:ins w:id="965" w:author="Ahmed Magdy" w:date="2021-02-10T22:40:00Z">
        <w:r w:rsidRPr="00D64A17">
          <w:rPr>
            <w:rFonts w:asciiTheme="minorBidi" w:hAnsiTheme="minorBidi"/>
            <w:color w:val="000000" w:themeColor="text1"/>
            <w:sz w:val="24"/>
            <w:szCs w:val="24"/>
            <w:rPrChange w:id="966" w:author="Ahmed Magdy" w:date="2021-02-10T22:41:00Z">
              <w:rPr>
                <w:rFonts w:ascii="Arial" w:hAnsi="Arial" w:cs="Arial"/>
                <w:color w:val="000000" w:themeColor="text1"/>
                <w:sz w:val="28"/>
                <w:szCs w:val="28"/>
              </w:rPr>
            </w:rPrChange>
          </w:rPr>
          <w:lastRenderedPageBreak/>
          <w:t>Customer reviews.</w:t>
        </w:r>
      </w:ins>
    </w:p>
    <w:p w14:paraId="1F39F32B" w14:textId="77777777" w:rsidR="00D64A17" w:rsidRPr="00D64A17" w:rsidRDefault="00D64A17" w:rsidP="00D64A17">
      <w:pPr>
        <w:pStyle w:val="ListParagraph"/>
        <w:numPr>
          <w:ilvl w:val="1"/>
          <w:numId w:val="53"/>
        </w:numPr>
        <w:rPr>
          <w:ins w:id="967" w:author="Ahmed Magdy" w:date="2021-02-10T22:40:00Z"/>
          <w:rFonts w:asciiTheme="minorBidi" w:hAnsiTheme="minorBidi"/>
          <w:color w:val="000000" w:themeColor="text1"/>
          <w:sz w:val="24"/>
          <w:szCs w:val="24"/>
          <w:rPrChange w:id="968" w:author="Ahmed Magdy" w:date="2021-02-10T22:41:00Z">
            <w:rPr>
              <w:ins w:id="969" w:author="Ahmed Magdy" w:date="2021-02-10T22:40:00Z"/>
              <w:rFonts w:ascii="Arial" w:hAnsi="Arial" w:cs="Arial"/>
              <w:color w:val="000000" w:themeColor="text1"/>
              <w:sz w:val="28"/>
              <w:szCs w:val="28"/>
            </w:rPr>
          </w:rPrChange>
        </w:rPr>
      </w:pPr>
      <w:ins w:id="970" w:author="Ahmed Magdy" w:date="2021-02-10T22:40:00Z">
        <w:r w:rsidRPr="00D64A17">
          <w:rPr>
            <w:rFonts w:asciiTheme="minorBidi" w:hAnsiTheme="minorBidi"/>
            <w:color w:val="000000" w:themeColor="text1"/>
            <w:sz w:val="24"/>
            <w:szCs w:val="24"/>
            <w:rPrChange w:id="971" w:author="Ahmed Magdy" w:date="2021-02-10T22:41:00Z">
              <w:rPr>
                <w:rFonts w:ascii="Arial" w:hAnsi="Arial" w:cs="Arial"/>
                <w:color w:val="000000" w:themeColor="text1"/>
                <w:sz w:val="28"/>
                <w:szCs w:val="28"/>
              </w:rPr>
            </w:rPrChange>
          </w:rPr>
          <w:t>Customer satisfaction rate.</w:t>
        </w:r>
      </w:ins>
    </w:p>
    <w:p w14:paraId="0D327431" w14:textId="77777777" w:rsidR="00D64A17" w:rsidRPr="00D64A17" w:rsidRDefault="00D64A17" w:rsidP="00D64A17">
      <w:pPr>
        <w:pStyle w:val="ListParagraph"/>
        <w:numPr>
          <w:ilvl w:val="1"/>
          <w:numId w:val="53"/>
        </w:numPr>
        <w:rPr>
          <w:ins w:id="972" w:author="Ahmed Magdy" w:date="2021-02-10T22:40:00Z"/>
          <w:rFonts w:asciiTheme="minorBidi" w:hAnsiTheme="minorBidi"/>
          <w:color w:val="000000" w:themeColor="text1"/>
          <w:sz w:val="24"/>
          <w:szCs w:val="24"/>
          <w:rPrChange w:id="973" w:author="Ahmed Magdy" w:date="2021-02-10T22:41:00Z">
            <w:rPr>
              <w:ins w:id="974" w:author="Ahmed Magdy" w:date="2021-02-10T22:40:00Z"/>
              <w:rFonts w:ascii="Arial" w:hAnsi="Arial" w:cs="Arial"/>
              <w:color w:val="000000" w:themeColor="text1"/>
              <w:sz w:val="28"/>
              <w:szCs w:val="28"/>
            </w:rPr>
          </w:rPrChange>
        </w:rPr>
      </w:pPr>
      <w:ins w:id="975" w:author="Ahmed Magdy" w:date="2021-02-10T22:40:00Z">
        <w:r w:rsidRPr="00D64A17">
          <w:rPr>
            <w:rFonts w:asciiTheme="minorBidi" w:hAnsiTheme="minorBidi"/>
            <w:color w:val="000000" w:themeColor="text1"/>
            <w:sz w:val="24"/>
            <w:szCs w:val="24"/>
            <w:rPrChange w:id="976" w:author="Ahmed Magdy" w:date="2021-02-10T22:41:00Z">
              <w:rPr>
                <w:rFonts w:ascii="Arial" w:hAnsi="Arial" w:cs="Arial"/>
                <w:color w:val="000000" w:themeColor="text1"/>
                <w:sz w:val="28"/>
                <w:szCs w:val="28"/>
              </w:rPr>
            </w:rPrChange>
          </w:rPr>
          <w:t>Understand consumer behavior.</w:t>
        </w:r>
      </w:ins>
    </w:p>
    <w:p w14:paraId="63A03EC9" w14:textId="77777777" w:rsidR="00D64A17" w:rsidRPr="00D64A17" w:rsidRDefault="00D64A17" w:rsidP="00D64A17">
      <w:pPr>
        <w:pStyle w:val="ListParagraph"/>
        <w:ind w:left="2880"/>
        <w:rPr>
          <w:ins w:id="977" w:author="Ahmed Magdy" w:date="2021-02-10T22:40:00Z"/>
          <w:rFonts w:asciiTheme="minorBidi" w:hAnsiTheme="minorBidi"/>
          <w:color w:val="000000" w:themeColor="text1"/>
          <w:sz w:val="24"/>
          <w:szCs w:val="24"/>
          <w:rPrChange w:id="978" w:author="Ahmed Magdy" w:date="2021-02-10T22:41:00Z">
            <w:rPr>
              <w:ins w:id="979" w:author="Ahmed Magdy" w:date="2021-02-10T22:40:00Z"/>
              <w:rFonts w:ascii="Arial" w:hAnsi="Arial" w:cs="Arial"/>
              <w:color w:val="000000" w:themeColor="text1"/>
              <w:sz w:val="28"/>
              <w:szCs w:val="28"/>
            </w:rPr>
          </w:rPrChange>
        </w:rPr>
      </w:pPr>
    </w:p>
    <w:p w14:paraId="15958DB3" w14:textId="77777777" w:rsidR="00D64A17" w:rsidRPr="000C1427" w:rsidRDefault="00D64A17" w:rsidP="00D64A17">
      <w:pPr>
        <w:pStyle w:val="ListParagraph"/>
        <w:numPr>
          <w:ilvl w:val="0"/>
          <w:numId w:val="55"/>
        </w:numPr>
        <w:rPr>
          <w:ins w:id="980" w:author="Ahmed Magdy" w:date="2021-02-10T22:40:00Z"/>
          <w:rFonts w:asciiTheme="minorBidi" w:hAnsiTheme="minorBidi"/>
          <w:b/>
          <w:bCs/>
          <w:color w:val="000000" w:themeColor="text1"/>
          <w:sz w:val="24"/>
          <w:szCs w:val="24"/>
          <w:rPrChange w:id="981" w:author="Ahmed Magdy" w:date="2021-02-10T22:47:00Z">
            <w:rPr>
              <w:ins w:id="982" w:author="Ahmed Magdy" w:date="2021-02-10T22:40:00Z"/>
              <w:rFonts w:ascii="Arial" w:hAnsi="Arial" w:cs="Arial"/>
              <w:color w:val="000000" w:themeColor="text1"/>
              <w:sz w:val="28"/>
              <w:szCs w:val="28"/>
            </w:rPr>
          </w:rPrChange>
        </w:rPr>
      </w:pPr>
      <w:ins w:id="983" w:author="Ahmed Magdy" w:date="2021-02-10T22:40:00Z">
        <w:r w:rsidRPr="000C1427">
          <w:rPr>
            <w:rFonts w:asciiTheme="minorBidi" w:hAnsiTheme="minorBidi"/>
            <w:b/>
            <w:bCs/>
            <w:color w:val="000000" w:themeColor="text1"/>
            <w:sz w:val="24"/>
            <w:szCs w:val="24"/>
            <w:rPrChange w:id="984" w:author="Ahmed Magdy" w:date="2021-02-10T22:47:00Z">
              <w:rPr>
                <w:rFonts w:ascii="Arial" w:hAnsi="Arial" w:cs="Arial"/>
                <w:color w:val="000000" w:themeColor="text1"/>
                <w:sz w:val="28"/>
                <w:szCs w:val="28"/>
              </w:rPr>
            </w:rPrChange>
          </w:rPr>
          <w:t>Things he wants to do:</w:t>
        </w:r>
      </w:ins>
    </w:p>
    <w:p w14:paraId="2569B5FD" w14:textId="77777777" w:rsidR="00D64A17" w:rsidRPr="00D64A17" w:rsidRDefault="00D64A17" w:rsidP="00D64A17">
      <w:pPr>
        <w:pStyle w:val="ListParagraph"/>
        <w:numPr>
          <w:ilvl w:val="1"/>
          <w:numId w:val="53"/>
        </w:numPr>
        <w:rPr>
          <w:ins w:id="985" w:author="Ahmed Magdy" w:date="2021-02-10T22:40:00Z"/>
          <w:rFonts w:asciiTheme="minorBidi" w:hAnsiTheme="minorBidi"/>
          <w:color w:val="000000" w:themeColor="text1"/>
          <w:sz w:val="24"/>
          <w:szCs w:val="24"/>
          <w:rPrChange w:id="986" w:author="Ahmed Magdy" w:date="2021-02-10T22:41:00Z">
            <w:rPr>
              <w:ins w:id="987" w:author="Ahmed Magdy" w:date="2021-02-10T22:40:00Z"/>
              <w:rFonts w:ascii="Arial" w:hAnsi="Arial" w:cs="Arial"/>
              <w:color w:val="000000" w:themeColor="text1"/>
              <w:sz w:val="28"/>
              <w:szCs w:val="28"/>
            </w:rPr>
          </w:rPrChange>
        </w:rPr>
      </w:pPr>
      <w:ins w:id="988" w:author="Ahmed Magdy" w:date="2021-02-10T22:40:00Z">
        <w:r w:rsidRPr="00D64A17">
          <w:rPr>
            <w:rFonts w:asciiTheme="minorBidi" w:hAnsiTheme="minorBidi"/>
            <w:color w:val="000000" w:themeColor="text1"/>
            <w:sz w:val="24"/>
            <w:szCs w:val="24"/>
            <w:rPrChange w:id="989" w:author="Ahmed Magdy" w:date="2021-02-10T22:41:00Z">
              <w:rPr>
                <w:rFonts w:ascii="Arial" w:hAnsi="Arial" w:cs="Arial"/>
                <w:color w:val="000000" w:themeColor="text1"/>
                <w:sz w:val="28"/>
                <w:szCs w:val="28"/>
              </w:rPr>
            </w:rPrChange>
          </w:rPr>
          <w:t>Improving customer experience.</w:t>
        </w:r>
      </w:ins>
    </w:p>
    <w:p w14:paraId="637779F5" w14:textId="77777777" w:rsidR="00D64A17" w:rsidRPr="00D64A17" w:rsidRDefault="00D64A17" w:rsidP="00D64A17">
      <w:pPr>
        <w:pStyle w:val="ListParagraph"/>
        <w:numPr>
          <w:ilvl w:val="1"/>
          <w:numId w:val="53"/>
        </w:numPr>
        <w:rPr>
          <w:ins w:id="990" w:author="Ahmed Magdy" w:date="2021-02-10T22:40:00Z"/>
          <w:rFonts w:asciiTheme="minorBidi" w:hAnsiTheme="minorBidi"/>
          <w:color w:val="000000" w:themeColor="text1"/>
          <w:sz w:val="24"/>
          <w:szCs w:val="24"/>
          <w:rPrChange w:id="991" w:author="Ahmed Magdy" w:date="2021-02-10T22:41:00Z">
            <w:rPr>
              <w:ins w:id="992" w:author="Ahmed Magdy" w:date="2021-02-10T22:40:00Z"/>
              <w:rFonts w:ascii="Arial" w:hAnsi="Arial" w:cs="Arial"/>
              <w:color w:val="000000" w:themeColor="text1"/>
              <w:sz w:val="28"/>
              <w:szCs w:val="28"/>
            </w:rPr>
          </w:rPrChange>
        </w:rPr>
      </w:pPr>
      <w:ins w:id="993" w:author="Ahmed Magdy" w:date="2021-02-10T22:40:00Z">
        <w:r w:rsidRPr="00D64A17">
          <w:rPr>
            <w:rFonts w:asciiTheme="minorBidi" w:hAnsiTheme="minorBidi"/>
            <w:color w:val="000000" w:themeColor="text1"/>
            <w:sz w:val="24"/>
            <w:szCs w:val="24"/>
            <w:rPrChange w:id="994" w:author="Ahmed Magdy" w:date="2021-02-10T22:41:00Z">
              <w:rPr>
                <w:rFonts w:ascii="Arial" w:hAnsi="Arial" w:cs="Arial"/>
                <w:color w:val="000000" w:themeColor="text1"/>
                <w:sz w:val="28"/>
                <w:szCs w:val="28"/>
              </w:rPr>
            </w:rPrChange>
          </w:rPr>
          <w:t>Improving marketing campaigns and product messaging.</w:t>
        </w:r>
      </w:ins>
    </w:p>
    <w:p w14:paraId="798E9E0B" w14:textId="77777777" w:rsidR="00D64A17" w:rsidRPr="00D64A17" w:rsidRDefault="00D64A17" w:rsidP="00D64A17">
      <w:pPr>
        <w:pStyle w:val="ListParagraph"/>
        <w:ind w:left="2880"/>
        <w:rPr>
          <w:ins w:id="995" w:author="Ahmed Magdy" w:date="2021-02-10T22:40:00Z"/>
          <w:rFonts w:asciiTheme="minorBidi" w:hAnsiTheme="minorBidi"/>
          <w:color w:val="000000" w:themeColor="text1"/>
          <w:sz w:val="24"/>
          <w:szCs w:val="24"/>
          <w:rPrChange w:id="996" w:author="Ahmed Magdy" w:date="2021-02-10T22:41:00Z">
            <w:rPr>
              <w:ins w:id="997" w:author="Ahmed Magdy" w:date="2021-02-10T22:40:00Z"/>
              <w:rFonts w:ascii="Arial" w:hAnsi="Arial" w:cs="Arial"/>
              <w:color w:val="000000" w:themeColor="text1"/>
              <w:sz w:val="28"/>
              <w:szCs w:val="28"/>
            </w:rPr>
          </w:rPrChange>
        </w:rPr>
      </w:pPr>
    </w:p>
    <w:p w14:paraId="6F51F75E" w14:textId="77777777" w:rsidR="00D64A17" w:rsidRPr="00D64A17" w:rsidRDefault="00D64A17" w:rsidP="00D64A17">
      <w:pPr>
        <w:pStyle w:val="ListParagraph"/>
        <w:numPr>
          <w:ilvl w:val="0"/>
          <w:numId w:val="52"/>
        </w:numPr>
        <w:rPr>
          <w:ins w:id="998" w:author="Ahmed Magdy" w:date="2021-02-10T22:40:00Z"/>
          <w:rFonts w:asciiTheme="minorBidi" w:hAnsiTheme="minorBidi"/>
          <w:color w:val="000000" w:themeColor="text1"/>
          <w:sz w:val="24"/>
          <w:szCs w:val="24"/>
          <w:rPrChange w:id="999" w:author="Ahmed Magdy" w:date="2021-02-10T22:41:00Z">
            <w:rPr>
              <w:ins w:id="1000" w:author="Ahmed Magdy" w:date="2021-02-10T22:40:00Z"/>
              <w:rFonts w:ascii="Arial" w:hAnsi="Arial" w:cs="Arial"/>
              <w:color w:val="000000" w:themeColor="text1"/>
              <w:sz w:val="28"/>
              <w:szCs w:val="28"/>
            </w:rPr>
          </w:rPrChange>
        </w:rPr>
      </w:pPr>
    </w:p>
    <w:p w14:paraId="368BB63A" w14:textId="77777777" w:rsidR="00D64A17" w:rsidRPr="000C1427" w:rsidRDefault="00D64A17" w:rsidP="00D64A17">
      <w:pPr>
        <w:pStyle w:val="ListParagraph"/>
        <w:numPr>
          <w:ilvl w:val="0"/>
          <w:numId w:val="56"/>
        </w:numPr>
        <w:rPr>
          <w:ins w:id="1001" w:author="Ahmed Magdy" w:date="2021-02-10T22:40:00Z"/>
          <w:rFonts w:asciiTheme="minorBidi" w:hAnsiTheme="minorBidi"/>
          <w:b/>
          <w:bCs/>
          <w:color w:val="000000" w:themeColor="text1"/>
          <w:sz w:val="24"/>
          <w:szCs w:val="24"/>
          <w:rPrChange w:id="1002" w:author="Ahmed Magdy" w:date="2021-02-10T22:47:00Z">
            <w:rPr>
              <w:ins w:id="1003" w:author="Ahmed Magdy" w:date="2021-02-10T22:40:00Z"/>
              <w:rFonts w:ascii="Arial" w:hAnsi="Arial" w:cs="Arial"/>
              <w:color w:val="000000" w:themeColor="text1"/>
              <w:sz w:val="28"/>
              <w:szCs w:val="28"/>
            </w:rPr>
          </w:rPrChange>
        </w:rPr>
      </w:pPr>
      <w:ins w:id="1004" w:author="Ahmed Magdy" w:date="2021-02-10T22:40:00Z">
        <w:r w:rsidRPr="000C1427">
          <w:rPr>
            <w:rFonts w:asciiTheme="minorBidi" w:hAnsiTheme="minorBidi"/>
            <w:b/>
            <w:bCs/>
            <w:color w:val="000000" w:themeColor="text1"/>
            <w:sz w:val="24"/>
            <w:szCs w:val="24"/>
            <w:rPrChange w:id="1005" w:author="Ahmed Magdy" w:date="2021-02-10T22:47:00Z">
              <w:rPr>
                <w:rFonts w:ascii="Arial" w:hAnsi="Arial" w:cs="Arial"/>
                <w:color w:val="000000" w:themeColor="text1"/>
                <w:sz w:val="28"/>
                <w:szCs w:val="28"/>
              </w:rPr>
            </w:rPrChange>
          </w:rPr>
          <w:t>Personal Information.</w:t>
        </w:r>
      </w:ins>
    </w:p>
    <w:p w14:paraId="28DAAA43" w14:textId="77777777" w:rsidR="00D64A17" w:rsidRPr="00D64A17" w:rsidRDefault="00D64A17" w:rsidP="00D64A17">
      <w:pPr>
        <w:pStyle w:val="ListParagraph"/>
        <w:numPr>
          <w:ilvl w:val="0"/>
          <w:numId w:val="53"/>
        </w:numPr>
        <w:ind w:left="2880"/>
        <w:rPr>
          <w:ins w:id="1006" w:author="Ahmed Magdy" w:date="2021-02-10T22:40:00Z"/>
          <w:rFonts w:asciiTheme="minorBidi" w:hAnsiTheme="minorBidi"/>
          <w:color w:val="000000" w:themeColor="text1"/>
          <w:sz w:val="24"/>
          <w:szCs w:val="24"/>
          <w:rPrChange w:id="1007" w:author="Ahmed Magdy" w:date="2021-02-10T22:41:00Z">
            <w:rPr>
              <w:ins w:id="1008" w:author="Ahmed Magdy" w:date="2021-02-10T22:40:00Z"/>
              <w:rFonts w:ascii="Arial" w:hAnsi="Arial" w:cs="Arial"/>
              <w:color w:val="000000" w:themeColor="text1"/>
              <w:sz w:val="28"/>
              <w:szCs w:val="28"/>
            </w:rPr>
          </w:rPrChange>
        </w:rPr>
      </w:pPr>
      <w:ins w:id="1009" w:author="Ahmed Magdy" w:date="2021-02-10T22:40:00Z">
        <w:r w:rsidRPr="00D64A17">
          <w:rPr>
            <w:rFonts w:asciiTheme="minorBidi" w:hAnsiTheme="minorBidi"/>
            <w:color w:val="000000" w:themeColor="text1"/>
            <w:sz w:val="24"/>
            <w:szCs w:val="24"/>
            <w:rPrChange w:id="1010" w:author="Ahmed Magdy" w:date="2021-02-10T22:41:00Z">
              <w:rPr>
                <w:rFonts w:ascii="Arial" w:hAnsi="Arial" w:cs="Arial"/>
                <w:color w:val="000000" w:themeColor="text1"/>
                <w:sz w:val="28"/>
                <w:szCs w:val="28"/>
              </w:rPr>
            </w:rPrChange>
          </w:rPr>
          <w:t>Mohamed Magdy, Faculty Student</w:t>
        </w:r>
      </w:ins>
    </w:p>
    <w:p w14:paraId="67C281FD" w14:textId="77777777" w:rsidR="00D64A17" w:rsidRPr="00D64A17" w:rsidRDefault="00D64A17" w:rsidP="00D64A17">
      <w:pPr>
        <w:pStyle w:val="ListParagraph"/>
        <w:ind w:left="2880"/>
        <w:rPr>
          <w:ins w:id="1011" w:author="Ahmed Magdy" w:date="2021-02-10T22:40:00Z"/>
          <w:rFonts w:asciiTheme="minorBidi" w:hAnsiTheme="minorBidi"/>
          <w:color w:val="000000" w:themeColor="text1"/>
          <w:sz w:val="24"/>
          <w:szCs w:val="24"/>
          <w:rPrChange w:id="1012" w:author="Ahmed Magdy" w:date="2021-02-10T22:41:00Z">
            <w:rPr>
              <w:ins w:id="1013" w:author="Ahmed Magdy" w:date="2021-02-10T22:40:00Z"/>
              <w:rFonts w:ascii="Arial" w:hAnsi="Arial" w:cs="Arial"/>
              <w:color w:val="000000" w:themeColor="text1"/>
              <w:sz w:val="28"/>
              <w:szCs w:val="28"/>
            </w:rPr>
          </w:rPrChange>
        </w:rPr>
      </w:pPr>
      <w:ins w:id="1014" w:author="Ahmed Magdy" w:date="2021-02-10T22:40:00Z">
        <w:r w:rsidRPr="00D64A17">
          <w:rPr>
            <w:rFonts w:asciiTheme="minorBidi" w:hAnsiTheme="minorBidi"/>
            <w:color w:val="000000" w:themeColor="text1"/>
            <w:sz w:val="24"/>
            <w:szCs w:val="24"/>
            <w:rPrChange w:id="1015" w:author="Ahmed Magdy" w:date="2021-02-10T22:41:00Z">
              <w:rPr>
                <w:rFonts w:ascii="Arial" w:hAnsi="Arial" w:cs="Arial"/>
                <w:color w:val="000000" w:themeColor="text1"/>
                <w:sz w:val="28"/>
                <w:szCs w:val="28"/>
              </w:rPr>
            </w:rPrChange>
          </w:rPr>
          <w:t>(Trace customer satisfaction)</w:t>
        </w:r>
      </w:ins>
    </w:p>
    <w:p w14:paraId="2C01A2D9" w14:textId="77777777" w:rsidR="00D64A17" w:rsidRPr="00D64A17" w:rsidRDefault="00D64A17" w:rsidP="00D64A17">
      <w:pPr>
        <w:pStyle w:val="ListParagraph"/>
        <w:numPr>
          <w:ilvl w:val="0"/>
          <w:numId w:val="53"/>
        </w:numPr>
        <w:ind w:left="2880"/>
        <w:rPr>
          <w:ins w:id="1016" w:author="Ahmed Magdy" w:date="2021-02-10T22:40:00Z"/>
          <w:rFonts w:asciiTheme="minorBidi" w:hAnsiTheme="minorBidi"/>
          <w:color w:val="000000" w:themeColor="text1"/>
          <w:sz w:val="24"/>
          <w:szCs w:val="24"/>
          <w:rPrChange w:id="1017" w:author="Ahmed Magdy" w:date="2021-02-10T22:41:00Z">
            <w:rPr>
              <w:ins w:id="1018" w:author="Ahmed Magdy" w:date="2021-02-10T22:40:00Z"/>
              <w:rFonts w:ascii="Arial" w:hAnsi="Arial" w:cs="Arial"/>
              <w:color w:val="000000" w:themeColor="text1"/>
              <w:sz w:val="28"/>
              <w:szCs w:val="28"/>
            </w:rPr>
          </w:rPrChange>
        </w:rPr>
      </w:pPr>
      <w:ins w:id="1019" w:author="Ahmed Magdy" w:date="2021-02-10T22:40:00Z">
        <w:r w:rsidRPr="00D64A17">
          <w:rPr>
            <w:rFonts w:asciiTheme="minorBidi" w:hAnsiTheme="minorBidi"/>
            <w:color w:val="000000" w:themeColor="text1"/>
            <w:sz w:val="24"/>
            <w:szCs w:val="24"/>
            <w:rPrChange w:id="1020" w:author="Ahmed Magdy" w:date="2021-02-10T22:41:00Z">
              <w:rPr>
                <w:rFonts w:ascii="Arial" w:hAnsi="Arial" w:cs="Arial"/>
                <w:color w:val="000000" w:themeColor="text1"/>
                <w:sz w:val="28"/>
                <w:szCs w:val="28"/>
              </w:rPr>
            </w:rPrChange>
          </w:rPr>
          <w:t>21 years old.</w:t>
        </w:r>
      </w:ins>
    </w:p>
    <w:p w14:paraId="55D133CD" w14:textId="77777777" w:rsidR="00D64A17" w:rsidRPr="00D64A17" w:rsidRDefault="00D64A17" w:rsidP="00D64A17">
      <w:pPr>
        <w:pStyle w:val="ListParagraph"/>
        <w:numPr>
          <w:ilvl w:val="0"/>
          <w:numId w:val="53"/>
        </w:numPr>
        <w:ind w:left="2880"/>
        <w:rPr>
          <w:ins w:id="1021" w:author="Ahmed Magdy" w:date="2021-02-10T22:40:00Z"/>
          <w:rFonts w:asciiTheme="minorBidi" w:hAnsiTheme="minorBidi"/>
          <w:color w:val="000000" w:themeColor="text1"/>
          <w:sz w:val="24"/>
          <w:szCs w:val="24"/>
          <w:rPrChange w:id="1022" w:author="Ahmed Magdy" w:date="2021-02-10T22:41:00Z">
            <w:rPr>
              <w:ins w:id="1023" w:author="Ahmed Magdy" w:date="2021-02-10T22:40:00Z"/>
              <w:rFonts w:ascii="Arial" w:hAnsi="Arial" w:cs="Arial"/>
              <w:color w:val="000000" w:themeColor="text1"/>
              <w:sz w:val="28"/>
              <w:szCs w:val="28"/>
            </w:rPr>
          </w:rPrChange>
        </w:rPr>
      </w:pPr>
      <w:ins w:id="1024" w:author="Ahmed Magdy" w:date="2021-02-10T22:40:00Z">
        <w:r w:rsidRPr="00D64A17">
          <w:rPr>
            <w:rFonts w:asciiTheme="minorBidi" w:hAnsiTheme="minorBidi"/>
            <w:color w:val="000000" w:themeColor="text1"/>
            <w:sz w:val="24"/>
            <w:szCs w:val="24"/>
            <w:rPrChange w:id="1025" w:author="Ahmed Magdy" w:date="2021-02-10T22:41:00Z">
              <w:rPr>
                <w:rFonts w:ascii="Arial" w:hAnsi="Arial" w:cs="Arial"/>
                <w:color w:val="000000" w:themeColor="text1"/>
                <w:sz w:val="28"/>
                <w:szCs w:val="28"/>
              </w:rPr>
            </w:rPrChange>
          </w:rPr>
          <w:t>Single.</w:t>
        </w:r>
      </w:ins>
    </w:p>
    <w:p w14:paraId="55BD1890" w14:textId="77777777" w:rsidR="00D64A17" w:rsidRPr="00D64A17" w:rsidRDefault="00D64A17" w:rsidP="00D64A17">
      <w:pPr>
        <w:pStyle w:val="ListParagraph"/>
        <w:numPr>
          <w:ilvl w:val="0"/>
          <w:numId w:val="53"/>
        </w:numPr>
        <w:ind w:left="2880"/>
        <w:rPr>
          <w:ins w:id="1026" w:author="Ahmed Magdy" w:date="2021-02-10T22:40:00Z"/>
          <w:rFonts w:asciiTheme="minorBidi" w:hAnsiTheme="minorBidi"/>
          <w:color w:val="000000" w:themeColor="text1"/>
          <w:sz w:val="24"/>
          <w:szCs w:val="24"/>
          <w:rPrChange w:id="1027" w:author="Ahmed Magdy" w:date="2021-02-10T22:41:00Z">
            <w:rPr>
              <w:ins w:id="1028" w:author="Ahmed Magdy" w:date="2021-02-10T22:40:00Z"/>
              <w:rFonts w:ascii="Arial" w:hAnsi="Arial" w:cs="Arial"/>
              <w:color w:val="000000" w:themeColor="text1"/>
              <w:sz w:val="28"/>
              <w:szCs w:val="28"/>
            </w:rPr>
          </w:rPrChange>
        </w:rPr>
      </w:pPr>
      <w:ins w:id="1029" w:author="Ahmed Magdy" w:date="2021-02-10T22:40:00Z">
        <w:r w:rsidRPr="00D64A17">
          <w:rPr>
            <w:rFonts w:asciiTheme="minorBidi" w:hAnsiTheme="minorBidi"/>
            <w:color w:val="000000" w:themeColor="text1"/>
            <w:sz w:val="24"/>
            <w:szCs w:val="24"/>
            <w:rPrChange w:id="1030" w:author="Ahmed Magdy" w:date="2021-02-10T22:41:00Z">
              <w:rPr>
                <w:rFonts w:ascii="Arial" w:hAnsi="Arial" w:cs="Arial"/>
                <w:color w:val="000000" w:themeColor="text1"/>
                <w:sz w:val="28"/>
                <w:szCs w:val="28"/>
              </w:rPr>
            </w:rPrChange>
          </w:rPr>
          <w:t>Has computational skills.</w:t>
        </w:r>
      </w:ins>
    </w:p>
    <w:p w14:paraId="52642507" w14:textId="77777777" w:rsidR="00D64A17" w:rsidRPr="00D64A17" w:rsidRDefault="00D64A17" w:rsidP="00D64A17">
      <w:pPr>
        <w:pStyle w:val="ListParagraph"/>
        <w:numPr>
          <w:ilvl w:val="0"/>
          <w:numId w:val="53"/>
        </w:numPr>
        <w:ind w:left="2880"/>
        <w:rPr>
          <w:ins w:id="1031" w:author="Ahmed Magdy" w:date="2021-02-10T22:40:00Z"/>
          <w:rFonts w:asciiTheme="minorBidi" w:hAnsiTheme="minorBidi"/>
          <w:color w:val="000000" w:themeColor="text1"/>
          <w:sz w:val="24"/>
          <w:szCs w:val="24"/>
          <w:rPrChange w:id="1032" w:author="Ahmed Magdy" w:date="2021-02-10T22:41:00Z">
            <w:rPr>
              <w:ins w:id="1033" w:author="Ahmed Magdy" w:date="2021-02-10T22:40:00Z"/>
              <w:rFonts w:ascii="Arial" w:hAnsi="Arial" w:cs="Arial"/>
              <w:color w:val="000000" w:themeColor="text1"/>
              <w:sz w:val="28"/>
              <w:szCs w:val="28"/>
            </w:rPr>
          </w:rPrChange>
        </w:rPr>
      </w:pPr>
      <w:ins w:id="1034" w:author="Ahmed Magdy" w:date="2021-02-10T22:40:00Z">
        <w:r w:rsidRPr="00D64A17">
          <w:rPr>
            <w:rFonts w:asciiTheme="minorBidi" w:hAnsiTheme="minorBidi"/>
            <w:color w:val="000000" w:themeColor="text1"/>
            <w:sz w:val="24"/>
            <w:szCs w:val="24"/>
            <w:rPrChange w:id="1035" w:author="Ahmed Magdy" w:date="2021-02-10T22:41:00Z">
              <w:rPr>
                <w:rFonts w:ascii="Arial" w:hAnsi="Arial" w:cs="Arial"/>
                <w:color w:val="000000" w:themeColor="text1"/>
                <w:sz w:val="28"/>
                <w:szCs w:val="28"/>
              </w:rPr>
            </w:rPrChange>
          </w:rPr>
          <w:t>Love Technology.</w:t>
        </w:r>
      </w:ins>
    </w:p>
    <w:p w14:paraId="66ED59C7" w14:textId="77777777" w:rsidR="00D64A17" w:rsidRPr="00D64A17" w:rsidRDefault="00D64A17" w:rsidP="00D64A17">
      <w:pPr>
        <w:pStyle w:val="ListParagraph"/>
        <w:numPr>
          <w:ilvl w:val="0"/>
          <w:numId w:val="53"/>
        </w:numPr>
        <w:ind w:left="2880"/>
        <w:rPr>
          <w:ins w:id="1036" w:author="Ahmed Magdy" w:date="2021-02-10T22:40:00Z"/>
          <w:rFonts w:asciiTheme="minorBidi" w:hAnsiTheme="minorBidi"/>
          <w:color w:val="000000" w:themeColor="text1"/>
          <w:sz w:val="24"/>
          <w:szCs w:val="24"/>
          <w:rPrChange w:id="1037" w:author="Ahmed Magdy" w:date="2021-02-10T22:41:00Z">
            <w:rPr>
              <w:ins w:id="1038" w:author="Ahmed Magdy" w:date="2021-02-10T22:40:00Z"/>
              <w:rFonts w:ascii="Arial" w:hAnsi="Arial" w:cs="Arial"/>
              <w:color w:val="000000" w:themeColor="text1"/>
              <w:sz w:val="28"/>
              <w:szCs w:val="28"/>
            </w:rPr>
          </w:rPrChange>
        </w:rPr>
      </w:pPr>
      <w:ins w:id="1039" w:author="Ahmed Magdy" w:date="2021-02-10T22:40:00Z">
        <w:r w:rsidRPr="00D64A17">
          <w:rPr>
            <w:rFonts w:asciiTheme="minorBidi" w:hAnsiTheme="minorBidi"/>
            <w:color w:val="000000" w:themeColor="text1"/>
            <w:sz w:val="24"/>
            <w:szCs w:val="24"/>
            <w:rPrChange w:id="1040" w:author="Ahmed Magdy" w:date="2021-02-10T22:41:00Z">
              <w:rPr>
                <w:rFonts w:ascii="Arial" w:hAnsi="Arial" w:cs="Arial"/>
                <w:color w:val="000000" w:themeColor="text1"/>
                <w:sz w:val="28"/>
                <w:szCs w:val="28"/>
              </w:rPr>
            </w:rPrChange>
          </w:rPr>
          <w:t>Using Laptops frequently for college.</w:t>
        </w:r>
      </w:ins>
    </w:p>
    <w:p w14:paraId="3A9A1823" w14:textId="77777777" w:rsidR="00D64A17" w:rsidRPr="00D64A17" w:rsidRDefault="00D64A17" w:rsidP="00D64A17">
      <w:pPr>
        <w:pStyle w:val="ListParagraph"/>
        <w:ind w:left="2520"/>
        <w:rPr>
          <w:ins w:id="1041" w:author="Ahmed Magdy" w:date="2021-02-10T22:40:00Z"/>
          <w:rFonts w:asciiTheme="minorBidi" w:hAnsiTheme="minorBidi"/>
          <w:color w:val="000000" w:themeColor="text1"/>
          <w:sz w:val="24"/>
          <w:szCs w:val="24"/>
          <w:rPrChange w:id="1042" w:author="Ahmed Magdy" w:date="2021-02-10T22:41:00Z">
            <w:rPr>
              <w:ins w:id="1043" w:author="Ahmed Magdy" w:date="2021-02-10T22:40:00Z"/>
              <w:rFonts w:ascii="Arial" w:hAnsi="Arial" w:cs="Arial"/>
              <w:color w:val="000000" w:themeColor="text1"/>
              <w:sz w:val="28"/>
              <w:szCs w:val="28"/>
            </w:rPr>
          </w:rPrChange>
        </w:rPr>
      </w:pPr>
    </w:p>
    <w:p w14:paraId="449CBF52" w14:textId="77777777" w:rsidR="00D64A17" w:rsidRPr="000C1427" w:rsidRDefault="00D64A17" w:rsidP="00D64A17">
      <w:pPr>
        <w:pStyle w:val="ListParagraph"/>
        <w:numPr>
          <w:ilvl w:val="0"/>
          <w:numId w:val="56"/>
        </w:numPr>
        <w:rPr>
          <w:ins w:id="1044" w:author="Ahmed Magdy" w:date="2021-02-10T22:40:00Z"/>
          <w:rFonts w:asciiTheme="minorBidi" w:hAnsiTheme="minorBidi"/>
          <w:b/>
          <w:bCs/>
          <w:color w:val="000000" w:themeColor="text1"/>
          <w:sz w:val="24"/>
          <w:szCs w:val="24"/>
          <w:rPrChange w:id="1045" w:author="Ahmed Magdy" w:date="2021-02-10T22:47:00Z">
            <w:rPr>
              <w:ins w:id="1046" w:author="Ahmed Magdy" w:date="2021-02-10T22:40:00Z"/>
              <w:rFonts w:ascii="Arial" w:hAnsi="Arial" w:cs="Arial"/>
              <w:color w:val="000000" w:themeColor="text1"/>
              <w:sz w:val="28"/>
              <w:szCs w:val="28"/>
            </w:rPr>
          </w:rPrChange>
        </w:rPr>
      </w:pPr>
      <w:ins w:id="1047" w:author="Ahmed Magdy" w:date="2021-02-10T22:40:00Z">
        <w:r w:rsidRPr="000C1427">
          <w:rPr>
            <w:rFonts w:asciiTheme="minorBidi" w:hAnsiTheme="minorBidi"/>
            <w:b/>
            <w:bCs/>
            <w:color w:val="000000" w:themeColor="text1"/>
            <w:sz w:val="24"/>
            <w:szCs w:val="24"/>
            <w:rPrChange w:id="1048" w:author="Ahmed Magdy" w:date="2021-02-10T22:47:00Z">
              <w:rPr>
                <w:rFonts w:ascii="Arial" w:hAnsi="Arial" w:cs="Arial"/>
                <w:color w:val="000000" w:themeColor="text1"/>
                <w:sz w:val="28"/>
                <w:szCs w:val="28"/>
              </w:rPr>
            </w:rPrChange>
          </w:rPr>
          <w:t>Things he wants to know:</w:t>
        </w:r>
      </w:ins>
    </w:p>
    <w:p w14:paraId="4C648701" w14:textId="77777777" w:rsidR="00D64A17" w:rsidRPr="00D64A17" w:rsidRDefault="00D64A17" w:rsidP="00D64A17">
      <w:pPr>
        <w:pStyle w:val="ListParagraph"/>
        <w:numPr>
          <w:ilvl w:val="1"/>
          <w:numId w:val="53"/>
        </w:numPr>
        <w:rPr>
          <w:ins w:id="1049" w:author="Ahmed Magdy" w:date="2021-02-10T22:40:00Z"/>
          <w:rFonts w:asciiTheme="minorBidi" w:hAnsiTheme="minorBidi"/>
          <w:color w:val="000000" w:themeColor="text1"/>
          <w:sz w:val="24"/>
          <w:szCs w:val="24"/>
          <w:rPrChange w:id="1050" w:author="Ahmed Magdy" w:date="2021-02-10T22:41:00Z">
            <w:rPr>
              <w:ins w:id="1051" w:author="Ahmed Magdy" w:date="2021-02-10T22:40:00Z"/>
              <w:rFonts w:ascii="Arial" w:hAnsi="Arial" w:cs="Arial"/>
              <w:color w:val="000000" w:themeColor="text1"/>
              <w:sz w:val="28"/>
              <w:szCs w:val="28"/>
            </w:rPr>
          </w:rPrChange>
        </w:rPr>
      </w:pPr>
      <w:ins w:id="1052" w:author="Ahmed Magdy" w:date="2021-02-10T22:40:00Z">
        <w:r w:rsidRPr="00D64A17">
          <w:rPr>
            <w:rFonts w:asciiTheme="minorBidi" w:hAnsiTheme="minorBidi"/>
            <w:color w:val="000000" w:themeColor="text1"/>
            <w:sz w:val="24"/>
            <w:szCs w:val="24"/>
            <w:rPrChange w:id="1053" w:author="Ahmed Magdy" w:date="2021-02-10T22:41:00Z">
              <w:rPr>
                <w:rFonts w:ascii="Arial" w:hAnsi="Arial" w:cs="Arial"/>
                <w:color w:val="000000" w:themeColor="text1"/>
                <w:sz w:val="28"/>
                <w:szCs w:val="28"/>
              </w:rPr>
            </w:rPrChange>
          </w:rPr>
          <w:t>Information from people has the same laptop he wants to buy.</w:t>
        </w:r>
      </w:ins>
    </w:p>
    <w:p w14:paraId="479BFF83" w14:textId="77777777" w:rsidR="00D64A17" w:rsidRPr="00D64A17" w:rsidRDefault="00D64A17" w:rsidP="00D64A17">
      <w:pPr>
        <w:pStyle w:val="ListParagraph"/>
        <w:numPr>
          <w:ilvl w:val="1"/>
          <w:numId w:val="53"/>
        </w:numPr>
        <w:rPr>
          <w:ins w:id="1054" w:author="Ahmed Magdy" w:date="2021-02-10T22:40:00Z"/>
          <w:rFonts w:asciiTheme="minorBidi" w:hAnsiTheme="minorBidi"/>
          <w:color w:val="000000" w:themeColor="text1"/>
          <w:sz w:val="24"/>
          <w:szCs w:val="24"/>
          <w:rPrChange w:id="1055" w:author="Ahmed Magdy" w:date="2021-02-10T22:41:00Z">
            <w:rPr>
              <w:ins w:id="1056" w:author="Ahmed Magdy" w:date="2021-02-10T22:40:00Z"/>
              <w:rFonts w:ascii="Arial" w:hAnsi="Arial" w:cs="Arial"/>
              <w:color w:val="000000" w:themeColor="text1"/>
              <w:sz w:val="28"/>
              <w:szCs w:val="28"/>
            </w:rPr>
          </w:rPrChange>
        </w:rPr>
      </w:pPr>
      <w:ins w:id="1057" w:author="Ahmed Magdy" w:date="2021-02-10T22:40:00Z">
        <w:r w:rsidRPr="00D64A17">
          <w:rPr>
            <w:rFonts w:asciiTheme="minorBidi" w:hAnsiTheme="minorBidi"/>
            <w:color w:val="000000" w:themeColor="text1"/>
            <w:sz w:val="24"/>
            <w:szCs w:val="24"/>
            <w:rPrChange w:id="1058" w:author="Ahmed Magdy" w:date="2021-02-10T22:41:00Z">
              <w:rPr>
                <w:rFonts w:ascii="Arial" w:hAnsi="Arial" w:cs="Arial"/>
                <w:color w:val="000000" w:themeColor="text1"/>
                <w:sz w:val="28"/>
                <w:szCs w:val="28"/>
              </w:rPr>
            </w:rPrChange>
          </w:rPr>
          <w:t>People’s reviews.</w:t>
        </w:r>
      </w:ins>
    </w:p>
    <w:p w14:paraId="46A62FBD" w14:textId="77777777" w:rsidR="00D64A17" w:rsidRPr="000C1427" w:rsidRDefault="00D64A17" w:rsidP="00D64A17">
      <w:pPr>
        <w:pStyle w:val="ListParagraph"/>
        <w:numPr>
          <w:ilvl w:val="0"/>
          <w:numId w:val="56"/>
        </w:numPr>
        <w:rPr>
          <w:ins w:id="1059" w:author="Ahmed Magdy" w:date="2021-02-10T22:40:00Z"/>
          <w:rFonts w:asciiTheme="minorBidi" w:hAnsiTheme="minorBidi"/>
          <w:b/>
          <w:bCs/>
          <w:color w:val="000000" w:themeColor="text1"/>
          <w:sz w:val="24"/>
          <w:szCs w:val="24"/>
          <w:rPrChange w:id="1060" w:author="Ahmed Magdy" w:date="2021-02-10T22:47:00Z">
            <w:rPr>
              <w:ins w:id="1061" w:author="Ahmed Magdy" w:date="2021-02-10T22:40:00Z"/>
              <w:rFonts w:ascii="Arial" w:hAnsi="Arial" w:cs="Arial"/>
              <w:color w:val="000000" w:themeColor="text1"/>
              <w:sz w:val="28"/>
              <w:szCs w:val="28"/>
            </w:rPr>
          </w:rPrChange>
        </w:rPr>
      </w:pPr>
      <w:ins w:id="1062" w:author="Ahmed Magdy" w:date="2021-02-10T22:40:00Z">
        <w:r w:rsidRPr="000C1427">
          <w:rPr>
            <w:rFonts w:asciiTheme="minorBidi" w:hAnsiTheme="minorBidi"/>
            <w:b/>
            <w:bCs/>
            <w:color w:val="000000" w:themeColor="text1"/>
            <w:sz w:val="24"/>
            <w:szCs w:val="24"/>
            <w:rPrChange w:id="1063" w:author="Ahmed Magdy" w:date="2021-02-10T22:47:00Z">
              <w:rPr>
                <w:rFonts w:ascii="Arial" w:hAnsi="Arial" w:cs="Arial"/>
                <w:color w:val="000000" w:themeColor="text1"/>
                <w:sz w:val="28"/>
                <w:szCs w:val="28"/>
              </w:rPr>
            </w:rPrChange>
          </w:rPr>
          <w:t>Goals:</w:t>
        </w:r>
      </w:ins>
    </w:p>
    <w:p w14:paraId="708235C2" w14:textId="77777777" w:rsidR="00D64A17" w:rsidRPr="00D64A17" w:rsidRDefault="00D64A17" w:rsidP="00D64A17">
      <w:pPr>
        <w:pStyle w:val="ListParagraph"/>
        <w:numPr>
          <w:ilvl w:val="1"/>
          <w:numId w:val="53"/>
        </w:numPr>
        <w:rPr>
          <w:ins w:id="1064" w:author="Ahmed Magdy" w:date="2021-02-10T22:40:00Z"/>
          <w:rFonts w:asciiTheme="minorBidi" w:hAnsiTheme="minorBidi"/>
          <w:color w:val="000000" w:themeColor="text1"/>
          <w:sz w:val="24"/>
          <w:szCs w:val="24"/>
          <w:rPrChange w:id="1065" w:author="Ahmed Magdy" w:date="2021-02-10T22:41:00Z">
            <w:rPr>
              <w:ins w:id="1066" w:author="Ahmed Magdy" w:date="2021-02-10T22:40:00Z"/>
              <w:rFonts w:ascii="Arial" w:hAnsi="Arial" w:cs="Arial"/>
              <w:color w:val="000000" w:themeColor="text1"/>
              <w:sz w:val="28"/>
              <w:szCs w:val="28"/>
            </w:rPr>
          </w:rPrChange>
        </w:rPr>
      </w:pPr>
      <w:ins w:id="1067" w:author="Ahmed Magdy" w:date="2021-02-10T22:40:00Z">
        <w:r w:rsidRPr="00D64A17">
          <w:rPr>
            <w:rFonts w:asciiTheme="minorBidi" w:hAnsiTheme="minorBidi"/>
            <w:color w:val="000000" w:themeColor="text1"/>
            <w:sz w:val="24"/>
            <w:szCs w:val="24"/>
            <w:rPrChange w:id="1068" w:author="Ahmed Magdy" w:date="2021-02-10T22:41:00Z">
              <w:rPr>
                <w:rFonts w:ascii="Arial" w:hAnsi="Arial" w:cs="Arial"/>
                <w:color w:val="000000" w:themeColor="text1"/>
                <w:sz w:val="28"/>
                <w:szCs w:val="28"/>
              </w:rPr>
            </w:rPrChange>
          </w:rPr>
          <w:t>Track the people’s reviews on products.</w:t>
        </w:r>
      </w:ins>
    </w:p>
    <w:p w14:paraId="4E5533FC" w14:textId="1A362575" w:rsidR="00D64A17" w:rsidRDefault="00D64A17" w:rsidP="00D64A17">
      <w:pPr>
        <w:pStyle w:val="ListParagraph"/>
        <w:numPr>
          <w:ilvl w:val="1"/>
          <w:numId w:val="53"/>
        </w:numPr>
        <w:rPr>
          <w:ins w:id="1069" w:author="Ahmed Magdy" w:date="2021-02-10T22:48:00Z"/>
          <w:rFonts w:asciiTheme="minorBidi" w:hAnsiTheme="minorBidi"/>
          <w:color w:val="000000" w:themeColor="text1"/>
          <w:sz w:val="24"/>
          <w:szCs w:val="24"/>
        </w:rPr>
      </w:pPr>
      <w:ins w:id="1070" w:author="Ahmed Magdy" w:date="2021-02-10T22:40:00Z">
        <w:r w:rsidRPr="00D64A17">
          <w:rPr>
            <w:rFonts w:asciiTheme="minorBidi" w:hAnsiTheme="minorBidi"/>
            <w:color w:val="000000" w:themeColor="text1"/>
            <w:sz w:val="24"/>
            <w:szCs w:val="24"/>
            <w:rPrChange w:id="1071" w:author="Ahmed Magdy" w:date="2021-02-10T22:41:00Z">
              <w:rPr>
                <w:rFonts w:ascii="Arial" w:hAnsi="Arial" w:cs="Arial"/>
                <w:color w:val="000000" w:themeColor="text1"/>
                <w:sz w:val="28"/>
                <w:szCs w:val="28"/>
              </w:rPr>
            </w:rPrChange>
          </w:rPr>
          <w:t>Making decisions about needed product.</w:t>
        </w:r>
      </w:ins>
    </w:p>
    <w:p w14:paraId="2A47C2A3" w14:textId="77777777" w:rsidR="000C1427" w:rsidRPr="00D64A17" w:rsidRDefault="000C1427">
      <w:pPr>
        <w:pStyle w:val="ListParagraph"/>
        <w:ind w:left="2880"/>
        <w:rPr>
          <w:ins w:id="1072" w:author="Ahmed Magdy" w:date="2021-02-10T22:40:00Z"/>
          <w:rFonts w:asciiTheme="minorBidi" w:hAnsiTheme="minorBidi"/>
          <w:color w:val="000000" w:themeColor="text1"/>
          <w:sz w:val="24"/>
          <w:szCs w:val="24"/>
          <w:rPrChange w:id="1073" w:author="Ahmed Magdy" w:date="2021-02-10T22:41:00Z">
            <w:rPr>
              <w:ins w:id="1074" w:author="Ahmed Magdy" w:date="2021-02-10T22:40:00Z"/>
              <w:rFonts w:ascii="Arial" w:hAnsi="Arial" w:cs="Arial"/>
              <w:color w:val="000000" w:themeColor="text1"/>
              <w:sz w:val="28"/>
              <w:szCs w:val="28"/>
            </w:rPr>
          </w:rPrChange>
        </w:rPr>
        <w:pPrChange w:id="1075" w:author="Ahmed Magdy" w:date="2021-02-10T22:48:00Z">
          <w:pPr>
            <w:pStyle w:val="ListParagraph"/>
            <w:numPr>
              <w:ilvl w:val="1"/>
              <w:numId w:val="53"/>
            </w:numPr>
            <w:ind w:left="2880" w:hanging="360"/>
          </w:pPr>
        </w:pPrChange>
      </w:pPr>
    </w:p>
    <w:p w14:paraId="35B82297" w14:textId="77777777" w:rsidR="00D64A17" w:rsidRPr="00D64A17" w:rsidRDefault="00D64A17" w:rsidP="00D64A17">
      <w:pPr>
        <w:pStyle w:val="ListParagraph"/>
        <w:numPr>
          <w:ilvl w:val="0"/>
          <w:numId w:val="52"/>
        </w:numPr>
        <w:rPr>
          <w:ins w:id="1076" w:author="Ahmed Magdy" w:date="2021-02-10T22:40:00Z"/>
          <w:rFonts w:asciiTheme="minorBidi" w:hAnsiTheme="minorBidi"/>
          <w:color w:val="000000" w:themeColor="text1"/>
          <w:sz w:val="24"/>
          <w:szCs w:val="24"/>
          <w:rPrChange w:id="1077" w:author="Ahmed Magdy" w:date="2021-02-10T22:41:00Z">
            <w:rPr>
              <w:ins w:id="1078" w:author="Ahmed Magdy" w:date="2021-02-10T22:40:00Z"/>
              <w:rFonts w:ascii="Arial" w:hAnsi="Arial" w:cs="Arial"/>
              <w:color w:val="000000" w:themeColor="text1"/>
              <w:sz w:val="28"/>
              <w:szCs w:val="28"/>
            </w:rPr>
          </w:rPrChange>
        </w:rPr>
      </w:pPr>
    </w:p>
    <w:p w14:paraId="7413BEBD" w14:textId="77777777" w:rsidR="00D64A17" w:rsidRPr="000C1427" w:rsidRDefault="00D64A17" w:rsidP="00D64A17">
      <w:pPr>
        <w:pStyle w:val="ListParagraph"/>
        <w:numPr>
          <w:ilvl w:val="0"/>
          <w:numId w:val="57"/>
        </w:numPr>
        <w:rPr>
          <w:ins w:id="1079" w:author="Ahmed Magdy" w:date="2021-02-10T22:40:00Z"/>
          <w:rFonts w:asciiTheme="minorBidi" w:hAnsiTheme="minorBidi"/>
          <w:b/>
          <w:bCs/>
          <w:color w:val="000000" w:themeColor="text1"/>
          <w:sz w:val="24"/>
          <w:szCs w:val="24"/>
          <w:rPrChange w:id="1080" w:author="Ahmed Magdy" w:date="2021-02-10T22:47:00Z">
            <w:rPr>
              <w:ins w:id="1081" w:author="Ahmed Magdy" w:date="2021-02-10T22:40:00Z"/>
              <w:rFonts w:ascii="Arial" w:hAnsi="Arial" w:cs="Arial"/>
              <w:color w:val="000000" w:themeColor="text1"/>
              <w:sz w:val="28"/>
              <w:szCs w:val="28"/>
            </w:rPr>
          </w:rPrChange>
        </w:rPr>
      </w:pPr>
      <w:ins w:id="1082" w:author="Ahmed Magdy" w:date="2021-02-10T22:40:00Z">
        <w:r w:rsidRPr="000C1427">
          <w:rPr>
            <w:rFonts w:asciiTheme="minorBidi" w:hAnsiTheme="minorBidi"/>
            <w:b/>
            <w:bCs/>
            <w:color w:val="000000" w:themeColor="text1"/>
            <w:sz w:val="24"/>
            <w:szCs w:val="24"/>
            <w:rPrChange w:id="1083" w:author="Ahmed Magdy" w:date="2021-02-10T22:47:00Z">
              <w:rPr>
                <w:rFonts w:ascii="Arial" w:hAnsi="Arial" w:cs="Arial"/>
                <w:color w:val="000000" w:themeColor="text1"/>
                <w:sz w:val="28"/>
                <w:szCs w:val="28"/>
              </w:rPr>
            </w:rPrChange>
          </w:rPr>
          <w:t>Personal Information.</w:t>
        </w:r>
      </w:ins>
    </w:p>
    <w:p w14:paraId="3489483B" w14:textId="77777777" w:rsidR="00D64A17" w:rsidRPr="00D64A17" w:rsidRDefault="00D64A17" w:rsidP="00D64A17">
      <w:pPr>
        <w:pStyle w:val="ListParagraph"/>
        <w:numPr>
          <w:ilvl w:val="1"/>
          <w:numId w:val="53"/>
        </w:numPr>
        <w:rPr>
          <w:ins w:id="1084" w:author="Ahmed Magdy" w:date="2021-02-10T22:40:00Z"/>
          <w:rFonts w:asciiTheme="minorBidi" w:hAnsiTheme="minorBidi"/>
          <w:color w:val="000000" w:themeColor="text1"/>
          <w:sz w:val="24"/>
          <w:szCs w:val="24"/>
          <w:rPrChange w:id="1085" w:author="Ahmed Magdy" w:date="2021-02-10T22:41:00Z">
            <w:rPr>
              <w:ins w:id="1086" w:author="Ahmed Magdy" w:date="2021-02-10T22:40:00Z"/>
              <w:rFonts w:ascii="Arial" w:hAnsi="Arial" w:cs="Arial"/>
              <w:color w:val="000000" w:themeColor="text1"/>
              <w:sz w:val="28"/>
              <w:szCs w:val="28"/>
            </w:rPr>
          </w:rPrChange>
        </w:rPr>
      </w:pPr>
      <w:ins w:id="1087" w:author="Ahmed Magdy" w:date="2021-02-10T22:40:00Z">
        <w:r w:rsidRPr="00D64A17">
          <w:rPr>
            <w:rFonts w:asciiTheme="minorBidi" w:hAnsiTheme="minorBidi"/>
            <w:color w:val="000000" w:themeColor="text1"/>
            <w:sz w:val="24"/>
            <w:szCs w:val="24"/>
            <w:rPrChange w:id="1088" w:author="Ahmed Magdy" w:date="2021-02-10T22:41:00Z">
              <w:rPr>
                <w:rFonts w:ascii="Arial" w:hAnsi="Arial" w:cs="Arial"/>
                <w:color w:val="000000" w:themeColor="text1"/>
                <w:sz w:val="28"/>
                <w:szCs w:val="28"/>
              </w:rPr>
            </w:rPrChange>
          </w:rPr>
          <w:t>Peter Mark, President of the election campaign for Donald trump.</w:t>
        </w:r>
      </w:ins>
    </w:p>
    <w:p w14:paraId="11A4C4BF" w14:textId="77777777" w:rsidR="00D64A17" w:rsidRPr="00D64A17" w:rsidRDefault="00D64A17" w:rsidP="00D64A17">
      <w:pPr>
        <w:pStyle w:val="ListParagraph"/>
        <w:ind w:left="2880"/>
        <w:rPr>
          <w:ins w:id="1089" w:author="Ahmed Magdy" w:date="2021-02-10T22:40:00Z"/>
          <w:rFonts w:asciiTheme="minorBidi" w:hAnsiTheme="minorBidi"/>
          <w:color w:val="000000" w:themeColor="text1"/>
          <w:sz w:val="24"/>
          <w:szCs w:val="24"/>
          <w:rPrChange w:id="1090" w:author="Ahmed Magdy" w:date="2021-02-10T22:41:00Z">
            <w:rPr>
              <w:ins w:id="1091" w:author="Ahmed Magdy" w:date="2021-02-10T22:40:00Z"/>
              <w:rFonts w:ascii="Arial" w:hAnsi="Arial" w:cs="Arial"/>
              <w:color w:val="000000" w:themeColor="text1"/>
              <w:sz w:val="28"/>
              <w:szCs w:val="28"/>
            </w:rPr>
          </w:rPrChange>
        </w:rPr>
      </w:pPr>
      <w:ins w:id="1092" w:author="Ahmed Magdy" w:date="2021-02-10T22:40:00Z">
        <w:r w:rsidRPr="00D64A17">
          <w:rPr>
            <w:rFonts w:asciiTheme="minorBidi" w:hAnsiTheme="minorBidi"/>
            <w:color w:val="000000" w:themeColor="text1"/>
            <w:sz w:val="24"/>
            <w:szCs w:val="24"/>
            <w:rPrChange w:id="1093" w:author="Ahmed Magdy" w:date="2021-02-10T22:41:00Z">
              <w:rPr>
                <w:rFonts w:ascii="Arial" w:hAnsi="Arial" w:cs="Arial"/>
                <w:color w:val="000000" w:themeColor="text1"/>
                <w:sz w:val="28"/>
                <w:szCs w:val="28"/>
              </w:rPr>
            </w:rPrChange>
          </w:rPr>
          <w:t>(Trace president election’s votes)</w:t>
        </w:r>
      </w:ins>
    </w:p>
    <w:p w14:paraId="791C8789" w14:textId="77777777" w:rsidR="00D64A17" w:rsidRPr="00D64A17" w:rsidRDefault="00D64A17" w:rsidP="00D64A17">
      <w:pPr>
        <w:pStyle w:val="ListParagraph"/>
        <w:numPr>
          <w:ilvl w:val="1"/>
          <w:numId w:val="53"/>
        </w:numPr>
        <w:rPr>
          <w:ins w:id="1094" w:author="Ahmed Magdy" w:date="2021-02-10T22:40:00Z"/>
          <w:rFonts w:asciiTheme="minorBidi" w:hAnsiTheme="minorBidi"/>
          <w:color w:val="000000" w:themeColor="text1"/>
          <w:sz w:val="24"/>
          <w:szCs w:val="24"/>
          <w:rPrChange w:id="1095" w:author="Ahmed Magdy" w:date="2021-02-10T22:41:00Z">
            <w:rPr>
              <w:ins w:id="1096" w:author="Ahmed Magdy" w:date="2021-02-10T22:40:00Z"/>
              <w:rFonts w:ascii="Arial" w:hAnsi="Arial" w:cs="Arial"/>
              <w:color w:val="000000" w:themeColor="text1"/>
              <w:sz w:val="28"/>
              <w:szCs w:val="28"/>
            </w:rPr>
          </w:rPrChange>
        </w:rPr>
      </w:pPr>
      <w:ins w:id="1097" w:author="Ahmed Magdy" w:date="2021-02-10T22:40:00Z">
        <w:r w:rsidRPr="00D64A17">
          <w:rPr>
            <w:rFonts w:asciiTheme="minorBidi" w:hAnsiTheme="minorBidi"/>
            <w:color w:val="000000" w:themeColor="text1"/>
            <w:sz w:val="24"/>
            <w:szCs w:val="24"/>
            <w:rPrChange w:id="1098" w:author="Ahmed Magdy" w:date="2021-02-10T22:41:00Z">
              <w:rPr>
                <w:rFonts w:ascii="Arial" w:hAnsi="Arial" w:cs="Arial"/>
                <w:color w:val="000000" w:themeColor="text1"/>
                <w:sz w:val="28"/>
                <w:szCs w:val="28"/>
              </w:rPr>
            </w:rPrChange>
          </w:rPr>
          <w:t>51 years old.</w:t>
        </w:r>
      </w:ins>
    </w:p>
    <w:p w14:paraId="56887CCB" w14:textId="77777777" w:rsidR="00D64A17" w:rsidRPr="00D64A17" w:rsidRDefault="00D64A17" w:rsidP="00D64A17">
      <w:pPr>
        <w:pStyle w:val="ListParagraph"/>
        <w:numPr>
          <w:ilvl w:val="1"/>
          <w:numId w:val="53"/>
        </w:numPr>
        <w:rPr>
          <w:ins w:id="1099" w:author="Ahmed Magdy" w:date="2021-02-10T22:40:00Z"/>
          <w:rFonts w:asciiTheme="minorBidi" w:hAnsiTheme="minorBidi"/>
          <w:color w:val="000000" w:themeColor="text1"/>
          <w:sz w:val="24"/>
          <w:szCs w:val="24"/>
          <w:rPrChange w:id="1100" w:author="Ahmed Magdy" w:date="2021-02-10T22:41:00Z">
            <w:rPr>
              <w:ins w:id="1101" w:author="Ahmed Magdy" w:date="2021-02-10T22:40:00Z"/>
              <w:rFonts w:ascii="Arial" w:hAnsi="Arial" w:cs="Arial"/>
              <w:color w:val="000000" w:themeColor="text1"/>
              <w:sz w:val="28"/>
              <w:szCs w:val="28"/>
            </w:rPr>
          </w:rPrChange>
        </w:rPr>
      </w:pPr>
      <w:ins w:id="1102" w:author="Ahmed Magdy" w:date="2021-02-10T22:40:00Z">
        <w:r w:rsidRPr="00D64A17">
          <w:rPr>
            <w:rFonts w:asciiTheme="minorBidi" w:hAnsiTheme="minorBidi"/>
            <w:color w:val="000000" w:themeColor="text1"/>
            <w:sz w:val="24"/>
            <w:szCs w:val="24"/>
            <w:rPrChange w:id="1103" w:author="Ahmed Magdy" w:date="2021-02-10T22:41:00Z">
              <w:rPr>
                <w:rFonts w:ascii="Arial" w:hAnsi="Arial" w:cs="Arial"/>
                <w:color w:val="000000" w:themeColor="text1"/>
                <w:sz w:val="28"/>
                <w:szCs w:val="28"/>
              </w:rPr>
            </w:rPrChange>
          </w:rPr>
          <w:t>Married.</w:t>
        </w:r>
      </w:ins>
    </w:p>
    <w:p w14:paraId="4D28527C" w14:textId="77777777" w:rsidR="00D64A17" w:rsidRPr="00D64A17" w:rsidRDefault="00D64A17" w:rsidP="00D64A17">
      <w:pPr>
        <w:pStyle w:val="ListParagraph"/>
        <w:numPr>
          <w:ilvl w:val="1"/>
          <w:numId w:val="53"/>
        </w:numPr>
        <w:rPr>
          <w:ins w:id="1104" w:author="Ahmed Magdy" w:date="2021-02-10T22:40:00Z"/>
          <w:rFonts w:asciiTheme="minorBidi" w:hAnsiTheme="minorBidi"/>
          <w:color w:val="000000" w:themeColor="text1"/>
          <w:sz w:val="24"/>
          <w:szCs w:val="24"/>
          <w:rPrChange w:id="1105" w:author="Ahmed Magdy" w:date="2021-02-10T22:41:00Z">
            <w:rPr>
              <w:ins w:id="1106" w:author="Ahmed Magdy" w:date="2021-02-10T22:40:00Z"/>
              <w:rFonts w:ascii="Arial" w:hAnsi="Arial" w:cs="Arial"/>
              <w:color w:val="000000" w:themeColor="text1"/>
              <w:sz w:val="28"/>
              <w:szCs w:val="28"/>
            </w:rPr>
          </w:rPrChange>
        </w:rPr>
      </w:pPr>
      <w:ins w:id="1107" w:author="Ahmed Magdy" w:date="2021-02-10T22:40:00Z">
        <w:r w:rsidRPr="00D64A17">
          <w:rPr>
            <w:rFonts w:asciiTheme="minorBidi" w:hAnsiTheme="minorBidi"/>
            <w:color w:val="000000" w:themeColor="text1"/>
            <w:sz w:val="24"/>
            <w:szCs w:val="24"/>
            <w:rPrChange w:id="1108" w:author="Ahmed Magdy" w:date="2021-02-10T22:41:00Z">
              <w:rPr>
                <w:rFonts w:ascii="Arial" w:hAnsi="Arial" w:cs="Arial"/>
                <w:color w:val="000000" w:themeColor="text1"/>
                <w:sz w:val="28"/>
                <w:szCs w:val="28"/>
              </w:rPr>
            </w:rPrChange>
          </w:rPr>
          <w:t>Politics Degree.</w:t>
        </w:r>
      </w:ins>
    </w:p>
    <w:p w14:paraId="1EF1379D" w14:textId="77777777" w:rsidR="00D64A17" w:rsidRPr="000C1427" w:rsidRDefault="00D64A17" w:rsidP="00D64A17">
      <w:pPr>
        <w:pStyle w:val="ListParagraph"/>
        <w:numPr>
          <w:ilvl w:val="0"/>
          <w:numId w:val="57"/>
        </w:numPr>
        <w:rPr>
          <w:ins w:id="1109" w:author="Ahmed Magdy" w:date="2021-02-10T22:40:00Z"/>
          <w:rFonts w:asciiTheme="minorBidi" w:hAnsiTheme="minorBidi"/>
          <w:b/>
          <w:bCs/>
          <w:color w:val="000000" w:themeColor="text1"/>
          <w:sz w:val="24"/>
          <w:szCs w:val="24"/>
          <w:rPrChange w:id="1110" w:author="Ahmed Magdy" w:date="2021-02-10T22:47:00Z">
            <w:rPr>
              <w:ins w:id="1111" w:author="Ahmed Magdy" w:date="2021-02-10T22:40:00Z"/>
              <w:rFonts w:ascii="Arial" w:hAnsi="Arial" w:cs="Arial"/>
              <w:color w:val="000000" w:themeColor="text1"/>
              <w:sz w:val="28"/>
              <w:szCs w:val="28"/>
            </w:rPr>
          </w:rPrChange>
        </w:rPr>
      </w:pPr>
      <w:ins w:id="1112" w:author="Ahmed Magdy" w:date="2021-02-10T22:40:00Z">
        <w:r w:rsidRPr="000C1427">
          <w:rPr>
            <w:rFonts w:asciiTheme="minorBidi" w:hAnsiTheme="minorBidi"/>
            <w:b/>
            <w:bCs/>
            <w:color w:val="000000" w:themeColor="text1"/>
            <w:sz w:val="24"/>
            <w:szCs w:val="24"/>
            <w:rPrChange w:id="1113" w:author="Ahmed Magdy" w:date="2021-02-10T22:47:00Z">
              <w:rPr>
                <w:rFonts w:ascii="Arial" w:hAnsi="Arial" w:cs="Arial"/>
                <w:color w:val="000000" w:themeColor="text1"/>
                <w:sz w:val="28"/>
                <w:szCs w:val="28"/>
              </w:rPr>
            </w:rPrChange>
          </w:rPr>
          <w:t>Things he wants to know:</w:t>
        </w:r>
      </w:ins>
    </w:p>
    <w:p w14:paraId="26EF5056" w14:textId="77777777" w:rsidR="00D64A17" w:rsidRPr="00D64A17" w:rsidRDefault="00D64A17" w:rsidP="00D64A17">
      <w:pPr>
        <w:pStyle w:val="ListParagraph"/>
        <w:numPr>
          <w:ilvl w:val="1"/>
          <w:numId w:val="53"/>
        </w:numPr>
        <w:rPr>
          <w:ins w:id="1114" w:author="Ahmed Magdy" w:date="2021-02-10T22:40:00Z"/>
          <w:rFonts w:asciiTheme="minorBidi" w:hAnsiTheme="minorBidi"/>
          <w:color w:val="000000" w:themeColor="text1"/>
          <w:sz w:val="24"/>
          <w:szCs w:val="24"/>
          <w:rPrChange w:id="1115" w:author="Ahmed Magdy" w:date="2021-02-10T22:41:00Z">
            <w:rPr>
              <w:ins w:id="1116" w:author="Ahmed Magdy" w:date="2021-02-10T22:40:00Z"/>
              <w:rFonts w:ascii="Arial" w:hAnsi="Arial" w:cs="Arial"/>
              <w:color w:val="000000" w:themeColor="text1"/>
              <w:sz w:val="28"/>
              <w:szCs w:val="28"/>
            </w:rPr>
          </w:rPrChange>
        </w:rPr>
      </w:pPr>
      <w:ins w:id="1117" w:author="Ahmed Magdy" w:date="2021-02-10T22:40:00Z">
        <w:r w:rsidRPr="00D64A17">
          <w:rPr>
            <w:rFonts w:asciiTheme="minorBidi" w:hAnsiTheme="minorBidi"/>
            <w:color w:val="000000" w:themeColor="text1"/>
            <w:sz w:val="24"/>
            <w:szCs w:val="24"/>
            <w:rPrChange w:id="1118" w:author="Ahmed Magdy" w:date="2021-02-10T22:41:00Z">
              <w:rPr>
                <w:rFonts w:ascii="Arial" w:hAnsi="Arial" w:cs="Arial"/>
                <w:color w:val="000000" w:themeColor="text1"/>
                <w:sz w:val="28"/>
                <w:szCs w:val="28"/>
              </w:rPr>
            </w:rPrChange>
          </w:rPr>
          <w:t>Opinions about Donald trump.</w:t>
        </w:r>
      </w:ins>
    </w:p>
    <w:p w14:paraId="45E9C5F7" w14:textId="77777777" w:rsidR="00D64A17" w:rsidRPr="00D64A17" w:rsidRDefault="00D64A17" w:rsidP="00D64A17">
      <w:pPr>
        <w:pStyle w:val="ListParagraph"/>
        <w:numPr>
          <w:ilvl w:val="1"/>
          <w:numId w:val="53"/>
        </w:numPr>
        <w:rPr>
          <w:ins w:id="1119" w:author="Ahmed Magdy" w:date="2021-02-10T22:40:00Z"/>
          <w:rFonts w:asciiTheme="minorBidi" w:hAnsiTheme="minorBidi"/>
          <w:color w:val="000000" w:themeColor="text1"/>
          <w:sz w:val="24"/>
          <w:szCs w:val="24"/>
          <w:rPrChange w:id="1120" w:author="Ahmed Magdy" w:date="2021-02-10T22:41:00Z">
            <w:rPr>
              <w:ins w:id="1121" w:author="Ahmed Magdy" w:date="2021-02-10T22:40:00Z"/>
              <w:rFonts w:ascii="Arial" w:hAnsi="Arial" w:cs="Arial"/>
              <w:color w:val="000000" w:themeColor="text1"/>
              <w:sz w:val="28"/>
              <w:szCs w:val="28"/>
            </w:rPr>
          </w:rPrChange>
        </w:rPr>
      </w:pPr>
      <w:ins w:id="1122" w:author="Ahmed Magdy" w:date="2021-02-10T22:40:00Z">
        <w:r w:rsidRPr="00D64A17">
          <w:rPr>
            <w:rFonts w:asciiTheme="minorBidi" w:hAnsiTheme="minorBidi"/>
            <w:color w:val="000000" w:themeColor="text1"/>
            <w:sz w:val="24"/>
            <w:szCs w:val="24"/>
            <w:rPrChange w:id="1123" w:author="Ahmed Magdy" w:date="2021-02-10T22:41:00Z">
              <w:rPr>
                <w:rFonts w:ascii="Arial" w:hAnsi="Arial" w:cs="Arial"/>
                <w:color w:val="000000" w:themeColor="text1"/>
                <w:sz w:val="28"/>
                <w:szCs w:val="28"/>
              </w:rPr>
            </w:rPrChange>
          </w:rPr>
          <w:t>States that support or against Donald trump.</w:t>
        </w:r>
      </w:ins>
    </w:p>
    <w:p w14:paraId="345C5C96" w14:textId="77777777" w:rsidR="00D64A17" w:rsidRPr="000C1427" w:rsidRDefault="00D64A17" w:rsidP="00D64A17">
      <w:pPr>
        <w:pStyle w:val="ListParagraph"/>
        <w:numPr>
          <w:ilvl w:val="0"/>
          <w:numId w:val="57"/>
        </w:numPr>
        <w:rPr>
          <w:ins w:id="1124" w:author="Ahmed Magdy" w:date="2021-02-10T22:40:00Z"/>
          <w:rFonts w:asciiTheme="minorBidi" w:hAnsiTheme="minorBidi"/>
          <w:b/>
          <w:bCs/>
          <w:color w:val="000000" w:themeColor="text1"/>
          <w:sz w:val="24"/>
          <w:szCs w:val="24"/>
          <w:rPrChange w:id="1125" w:author="Ahmed Magdy" w:date="2021-02-10T22:47:00Z">
            <w:rPr>
              <w:ins w:id="1126" w:author="Ahmed Magdy" w:date="2021-02-10T22:40:00Z"/>
              <w:rFonts w:ascii="Arial" w:hAnsi="Arial" w:cs="Arial"/>
              <w:color w:val="000000" w:themeColor="text1"/>
              <w:sz w:val="28"/>
              <w:szCs w:val="28"/>
            </w:rPr>
          </w:rPrChange>
        </w:rPr>
      </w:pPr>
      <w:ins w:id="1127" w:author="Ahmed Magdy" w:date="2021-02-10T22:40:00Z">
        <w:r w:rsidRPr="000C1427">
          <w:rPr>
            <w:rFonts w:asciiTheme="minorBidi" w:hAnsiTheme="minorBidi"/>
            <w:b/>
            <w:bCs/>
            <w:color w:val="000000" w:themeColor="text1"/>
            <w:sz w:val="24"/>
            <w:szCs w:val="24"/>
            <w:rPrChange w:id="1128" w:author="Ahmed Magdy" w:date="2021-02-10T22:47:00Z">
              <w:rPr>
                <w:rFonts w:ascii="Arial" w:hAnsi="Arial" w:cs="Arial"/>
                <w:color w:val="000000" w:themeColor="text1"/>
                <w:sz w:val="28"/>
                <w:szCs w:val="28"/>
              </w:rPr>
            </w:rPrChange>
          </w:rPr>
          <w:t>Goals:</w:t>
        </w:r>
      </w:ins>
    </w:p>
    <w:p w14:paraId="362E3AB1" w14:textId="22CAE6B8" w:rsidR="00D64A17" w:rsidRDefault="00D64A17" w:rsidP="00ED3B36">
      <w:pPr>
        <w:pStyle w:val="ListParagraph"/>
        <w:numPr>
          <w:ilvl w:val="1"/>
          <w:numId w:val="53"/>
        </w:numPr>
        <w:rPr>
          <w:ins w:id="1129" w:author="Ahmed Magdy" w:date="2021-02-13T11:50:00Z"/>
          <w:rFonts w:asciiTheme="minorBidi" w:hAnsiTheme="minorBidi"/>
          <w:color w:val="000000" w:themeColor="text1"/>
          <w:sz w:val="24"/>
          <w:szCs w:val="24"/>
        </w:rPr>
      </w:pPr>
      <w:ins w:id="1130" w:author="Ahmed Magdy" w:date="2021-02-10T22:40:00Z">
        <w:r w:rsidRPr="00D64A17">
          <w:rPr>
            <w:rFonts w:asciiTheme="minorBidi" w:hAnsiTheme="minorBidi"/>
            <w:color w:val="000000" w:themeColor="text1"/>
            <w:sz w:val="24"/>
            <w:szCs w:val="24"/>
            <w:rPrChange w:id="1131" w:author="Ahmed Magdy" w:date="2021-02-10T22:41:00Z">
              <w:rPr>
                <w:rFonts w:ascii="Arial" w:hAnsi="Arial" w:cs="Arial"/>
                <w:color w:val="000000" w:themeColor="text1"/>
                <w:sz w:val="28"/>
                <w:szCs w:val="28"/>
              </w:rPr>
            </w:rPrChange>
          </w:rPr>
          <w:t>Focus more on the states that are against Donald trump.</w:t>
        </w:r>
      </w:ins>
    </w:p>
    <w:p w14:paraId="5D01E2B4" w14:textId="4E5E1B7B" w:rsidR="00ED3B36" w:rsidRDefault="00ED3B36" w:rsidP="00ED3B36">
      <w:pPr>
        <w:rPr>
          <w:ins w:id="1132" w:author="Ahmed Magdy" w:date="2021-02-13T11:50:00Z"/>
          <w:rFonts w:asciiTheme="minorBidi" w:hAnsiTheme="minorBidi"/>
          <w:color w:val="000000" w:themeColor="text1"/>
          <w:sz w:val="24"/>
          <w:szCs w:val="24"/>
        </w:rPr>
      </w:pPr>
    </w:p>
    <w:p w14:paraId="0B511C3F" w14:textId="77777777" w:rsidR="00ED3B36" w:rsidRPr="00ED3B36" w:rsidRDefault="00ED3B36">
      <w:pPr>
        <w:rPr>
          <w:ins w:id="1133" w:author="Ahmed Magdy" w:date="2021-02-10T22:40:00Z"/>
          <w:rFonts w:asciiTheme="minorBidi" w:hAnsiTheme="minorBidi"/>
          <w:color w:val="000000" w:themeColor="text1"/>
          <w:sz w:val="24"/>
          <w:szCs w:val="24"/>
          <w:rPrChange w:id="1134" w:author="Ahmed Magdy" w:date="2021-02-13T11:50:00Z">
            <w:rPr>
              <w:ins w:id="1135" w:author="Ahmed Magdy" w:date="2021-02-10T22:40:00Z"/>
              <w:rFonts w:ascii="Arial" w:hAnsi="Arial" w:cs="Arial"/>
              <w:color w:val="000000" w:themeColor="text1"/>
              <w:sz w:val="28"/>
              <w:szCs w:val="28"/>
            </w:rPr>
          </w:rPrChange>
        </w:rPr>
        <w:pPrChange w:id="1136" w:author="Ahmed Magdy" w:date="2021-02-13T11:50:00Z">
          <w:pPr>
            <w:pStyle w:val="ListParagraph"/>
            <w:numPr>
              <w:ilvl w:val="1"/>
              <w:numId w:val="53"/>
            </w:numPr>
            <w:ind w:left="2880" w:hanging="360"/>
          </w:pPr>
        </w:pPrChange>
      </w:pPr>
    </w:p>
    <w:p w14:paraId="3819C9AF" w14:textId="77777777" w:rsidR="00D64A17" w:rsidRDefault="00D64A17">
      <w:pPr>
        <w:pStyle w:val="ListParagraph"/>
        <w:shd w:val="clear" w:color="auto" w:fill="FFFFFF"/>
        <w:spacing w:after="0" w:line="240" w:lineRule="auto"/>
        <w:ind w:left="1224"/>
        <w:rPr>
          <w:ins w:id="1137" w:author="Ahmed Magdy" w:date="2021-02-10T22:39:00Z"/>
          <w:rFonts w:ascii="Arial" w:eastAsia="Times New Roman" w:hAnsi="Arial" w:cs="Arial"/>
          <w:b/>
          <w:bCs/>
          <w:color w:val="5B9BD5" w:themeColor="accent1"/>
          <w:sz w:val="28"/>
          <w:szCs w:val="28"/>
        </w:rPr>
        <w:pPrChange w:id="1138" w:author="Ahmed Magdy" w:date="2021-02-10T22:40:00Z">
          <w:pPr>
            <w:pStyle w:val="ListParagraph"/>
            <w:numPr>
              <w:ilvl w:val="2"/>
              <w:numId w:val="3"/>
            </w:numPr>
            <w:shd w:val="clear" w:color="auto" w:fill="FFFFFF"/>
            <w:spacing w:after="0" w:line="240" w:lineRule="auto"/>
            <w:ind w:left="1224" w:hanging="504"/>
          </w:pPr>
        </w:pPrChange>
      </w:pPr>
    </w:p>
    <w:p w14:paraId="24BA4C21" w14:textId="41D7834E" w:rsidR="00D64A17" w:rsidRDefault="00D64A17" w:rsidP="00D64A17">
      <w:pPr>
        <w:pStyle w:val="ListParagraph"/>
        <w:numPr>
          <w:ilvl w:val="2"/>
          <w:numId w:val="3"/>
        </w:numPr>
        <w:shd w:val="clear" w:color="auto" w:fill="FFFFFF"/>
        <w:spacing w:after="0" w:line="240" w:lineRule="auto"/>
        <w:rPr>
          <w:ins w:id="1139" w:author="Ahmed Magdy" w:date="2021-02-10T22:44:00Z"/>
          <w:rFonts w:ascii="Arial" w:eastAsia="Times New Roman" w:hAnsi="Arial" w:cs="Arial"/>
          <w:b/>
          <w:bCs/>
          <w:color w:val="5B9BD5" w:themeColor="accent1"/>
          <w:sz w:val="28"/>
          <w:szCs w:val="28"/>
        </w:rPr>
      </w:pPr>
      <w:ins w:id="1140" w:author="Ahmed Magdy" w:date="2021-02-10T22:39:00Z">
        <w:r>
          <w:rPr>
            <w:rFonts w:ascii="Arial" w:eastAsia="Times New Roman" w:hAnsi="Arial" w:cs="Arial"/>
            <w:b/>
            <w:bCs/>
            <w:color w:val="5B9BD5" w:themeColor="accent1"/>
            <w:sz w:val="28"/>
            <w:szCs w:val="28"/>
          </w:rPr>
          <w:t xml:space="preserve">Use Case </w:t>
        </w:r>
      </w:ins>
      <w:ins w:id="1141" w:author="Ahmed Magdy" w:date="2021-02-10T22:40:00Z">
        <w:r>
          <w:rPr>
            <w:rFonts w:ascii="Arial" w:eastAsia="Times New Roman" w:hAnsi="Arial" w:cs="Arial"/>
            <w:b/>
            <w:bCs/>
            <w:color w:val="5B9BD5" w:themeColor="accent1"/>
            <w:sz w:val="28"/>
            <w:szCs w:val="28"/>
          </w:rPr>
          <w:t>Models</w:t>
        </w:r>
      </w:ins>
    </w:p>
    <w:p w14:paraId="03D518C9" w14:textId="77777777" w:rsidR="00D64A17" w:rsidRDefault="00D64A17">
      <w:pPr>
        <w:pStyle w:val="ListParagraph"/>
        <w:shd w:val="clear" w:color="auto" w:fill="FFFFFF"/>
        <w:spacing w:after="0" w:line="240" w:lineRule="auto"/>
        <w:ind w:left="1224"/>
        <w:rPr>
          <w:ins w:id="1142" w:author="Ahmed Magdy" w:date="2021-02-10T22:40:00Z"/>
          <w:rFonts w:ascii="Arial" w:eastAsia="Times New Roman" w:hAnsi="Arial" w:cs="Arial"/>
          <w:b/>
          <w:bCs/>
          <w:color w:val="5B9BD5" w:themeColor="accent1"/>
          <w:sz w:val="28"/>
          <w:szCs w:val="28"/>
        </w:rPr>
        <w:pPrChange w:id="1143" w:author="Ahmed Magdy" w:date="2021-02-10T22:44:00Z">
          <w:pPr>
            <w:pStyle w:val="ListParagraph"/>
            <w:numPr>
              <w:ilvl w:val="2"/>
              <w:numId w:val="3"/>
            </w:numPr>
            <w:shd w:val="clear" w:color="auto" w:fill="FFFFFF"/>
            <w:spacing w:after="0" w:line="240" w:lineRule="auto"/>
            <w:ind w:left="1224" w:hanging="504"/>
          </w:pPr>
        </w:pPrChange>
      </w:pPr>
    </w:p>
    <w:p w14:paraId="3535EC62" w14:textId="47A4CFA6" w:rsidR="00D64A17" w:rsidRDefault="00D64A17" w:rsidP="00D64A17">
      <w:pPr>
        <w:pStyle w:val="ListParagraph"/>
        <w:numPr>
          <w:ilvl w:val="3"/>
          <w:numId w:val="3"/>
        </w:numPr>
        <w:shd w:val="clear" w:color="auto" w:fill="FFFFFF"/>
        <w:spacing w:after="0" w:line="240" w:lineRule="auto"/>
        <w:rPr>
          <w:ins w:id="1144" w:author="Ahmed Magdy" w:date="2021-02-10T22:44:00Z"/>
          <w:rFonts w:ascii="Arial" w:eastAsia="Times New Roman" w:hAnsi="Arial" w:cs="Arial"/>
          <w:b/>
          <w:bCs/>
          <w:color w:val="5B9BD5" w:themeColor="accent1"/>
          <w:sz w:val="28"/>
          <w:szCs w:val="28"/>
        </w:rPr>
      </w:pPr>
      <w:ins w:id="1145" w:author="Ahmed Magdy" w:date="2021-02-10T22:44:00Z">
        <w:r>
          <w:rPr>
            <w:rFonts w:ascii="Arial" w:eastAsia="Times New Roman" w:hAnsi="Arial" w:cs="Arial"/>
            <w:b/>
            <w:bCs/>
            <w:color w:val="5B9BD5" w:themeColor="accent1"/>
            <w:sz w:val="28"/>
            <w:szCs w:val="28"/>
          </w:rPr>
          <w:t>Use case actors</w:t>
        </w:r>
      </w:ins>
    </w:p>
    <w:p w14:paraId="23C3E8A1" w14:textId="77777777" w:rsidR="00D64A17" w:rsidRDefault="00D64A17">
      <w:pPr>
        <w:pStyle w:val="ListParagraph"/>
        <w:numPr>
          <w:ilvl w:val="0"/>
          <w:numId w:val="58"/>
        </w:numPr>
        <w:rPr>
          <w:ins w:id="1146" w:author="Ahmed Magdy" w:date="2021-02-10T22:45:00Z"/>
          <w:rFonts w:asciiTheme="minorBidi" w:hAnsiTheme="minorBidi"/>
          <w:color w:val="000000" w:themeColor="text1"/>
          <w:sz w:val="24"/>
          <w:szCs w:val="24"/>
        </w:rPr>
        <w:pPrChange w:id="1147" w:author="Ahmed Magdy" w:date="2021-02-10T22:45:00Z">
          <w:pPr>
            <w:pStyle w:val="ListParagraph"/>
            <w:numPr>
              <w:numId w:val="3"/>
            </w:numPr>
            <w:ind w:left="360" w:hanging="360"/>
          </w:pPr>
        </w:pPrChange>
      </w:pPr>
      <w:ins w:id="1148" w:author="Ahmed Magdy" w:date="2021-02-10T22:45:00Z">
        <w:r>
          <w:rPr>
            <w:rFonts w:asciiTheme="minorBidi" w:hAnsiTheme="minorBidi"/>
            <w:color w:val="000000" w:themeColor="text1"/>
            <w:sz w:val="24"/>
            <w:szCs w:val="24"/>
          </w:rPr>
          <w:t>Our main actor is the user searching for a specific topic.</w:t>
        </w:r>
      </w:ins>
    </w:p>
    <w:p w14:paraId="18BEF324" w14:textId="0A202B6E" w:rsidR="00D64A17" w:rsidRDefault="00D64A17" w:rsidP="00D64A17">
      <w:pPr>
        <w:pStyle w:val="ListParagraph"/>
        <w:shd w:val="clear" w:color="auto" w:fill="FFFFFF"/>
        <w:spacing w:after="0" w:line="240" w:lineRule="auto"/>
        <w:ind w:left="1728"/>
        <w:rPr>
          <w:ins w:id="1149" w:author="Ahmed Magdy" w:date="2021-02-10T22:44:00Z"/>
          <w:rFonts w:ascii="Arial" w:eastAsia="Times New Roman" w:hAnsi="Arial" w:cs="Arial"/>
          <w:b/>
          <w:bCs/>
          <w:color w:val="5B9BD5" w:themeColor="accent1"/>
          <w:sz w:val="28"/>
          <w:szCs w:val="28"/>
        </w:rPr>
      </w:pPr>
    </w:p>
    <w:p w14:paraId="0F2ED7E2" w14:textId="77777777" w:rsidR="00D64A17" w:rsidRDefault="00D64A17">
      <w:pPr>
        <w:pStyle w:val="ListParagraph"/>
        <w:shd w:val="clear" w:color="auto" w:fill="FFFFFF"/>
        <w:spacing w:after="0" w:line="240" w:lineRule="auto"/>
        <w:ind w:left="1728"/>
        <w:rPr>
          <w:ins w:id="1150" w:author="Ahmed Magdy" w:date="2021-02-10T22:44:00Z"/>
          <w:rFonts w:ascii="Arial" w:eastAsia="Times New Roman" w:hAnsi="Arial" w:cs="Arial"/>
          <w:b/>
          <w:bCs/>
          <w:color w:val="5B9BD5" w:themeColor="accent1"/>
          <w:sz w:val="28"/>
          <w:szCs w:val="28"/>
        </w:rPr>
        <w:pPrChange w:id="1151" w:author="Ahmed Magdy" w:date="2021-02-10T22:44:00Z">
          <w:pPr>
            <w:pStyle w:val="ListParagraph"/>
            <w:numPr>
              <w:ilvl w:val="3"/>
              <w:numId w:val="3"/>
            </w:numPr>
            <w:shd w:val="clear" w:color="auto" w:fill="FFFFFF"/>
            <w:spacing w:after="0" w:line="240" w:lineRule="auto"/>
            <w:ind w:left="1728" w:hanging="648"/>
          </w:pPr>
        </w:pPrChange>
      </w:pPr>
    </w:p>
    <w:p w14:paraId="146E7E74" w14:textId="70826BC4" w:rsidR="00D64A17" w:rsidRDefault="00D64A17" w:rsidP="00D64A17">
      <w:pPr>
        <w:pStyle w:val="ListParagraph"/>
        <w:numPr>
          <w:ilvl w:val="3"/>
          <w:numId w:val="3"/>
        </w:numPr>
        <w:shd w:val="clear" w:color="auto" w:fill="FFFFFF"/>
        <w:spacing w:after="0" w:line="240" w:lineRule="auto"/>
        <w:rPr>
          <w:ins w:id="1152" w:author="Ahmed Magdy" w:date="2021-02-10T22:44:00Z"/>
          <w:rFonts w:ascii="Arial" w:eastAsia="Times New Roman" w:hAnsi="Arial" w:cs="Arial"/>
          <w:b/>
          <w:bCs/>
          <w:color w:val="5B9BD5" w:themeColor="accent1"/>
          <w:sz w:val="28"/>
          <w:szCs w:val="28"/>
        </w:rPr>
      </w:pPr>
      <w:ins w:id="1153" w:author="Ahmed Magdy" w:date="2021-02-10T22:44:00Z">
        <w:r>
          <w:rPr>
            <w:rFonts w:ascii="Arial" w:eastAsia="Times New Roman" w:hAnsi="Arial" w:cs="Arial"/>
            <w:b/>
            <w:bCs/>
            <w:color w:val="5B9BD5" w:themeColor="accent1"/>
            <w:sz w:val="28"/>
            <w:szCs w:val="28"/>
          </w:rPr>
          <w:t>Use case narratives</w:t>
        </w:r>
      </w:ins>
    </w:p>
    <w:p w14:paraId="39472C15" w14:textId="77777777" w:rsidR="00D64A17" w:rsidRDefault="00D64A17" w:rsidP="00D64A17">
      <w:pPr>
        <w:pStyle w:val="ListParagraph"/>
        <w:ind w:left="792"/>
        <w:rPr>
          <w:ins w:id="1154" w:author="Ahmed Magdy" w:date="2021-02-10T22:46:00Z"/>
          <w:rFonts w:asciiTheme="minorBidi" w:hAnsiTheme="minorBidi"/>
          <w:b/>
          <w:bCs/>
          <w:color w:val="5B9BD5" w:themeColor="accent1"/>
          <w:sz w:val="32"/>
          <w:szCs w:val="32"/>
        </w:rPr>
      </w:pPr>
    </w:p>
    <w:p w14:paraId="7A72F339" w14:textId="77777777" w:rsidR="00D64A17" w:rsidRDefault="00D64A17">
      <w:pPr>
        <w:pStyle w:val="ListParagraph"/>
        <w:numPr>
          <w:ilvl w:val="0"/>
          <w:numId w:val="58"/>
        </w:numPr>
        <w:rPr>
          <w:ins w:id="1155" w:author="Ahmed Magdy" w:date="2021-02-10T22:46:00Z"/>
          <w:rFonts w:asciiTheme="minorBidi" w:hAnsiTheme="minorBidi"/>
          <w:b/>
          <w:bCs/>
          <w:color w:val="000000" w:themeColor="text1"/>
          <w:sz w:val="32"/>
          <w:szCs w:val="32"/>
        </w:rPr>
        <w:pPrChange w:id="1156" w:author="Ahmed Magdy" w:date="2021-02-10T22:49:00Z">
          <w:pPr>
            <w:pStyle w:val="ListParagraph"/>
            <w:numPr>
              <w:ilvl w:val="2"/>
              <w:numId w:val="41"/>
            </w:numPr>
            <w:ind w:left="1224" w:hanging="504"/>
          </w:pPr>
        </w:pPrChange>
      </w:pPr>
      <w:ins w:id="1157" w:author="Ahmed Magdy" w:date="2021-02-10T22:46:00Z">
        <w:r w:rsidRPr="00D0609F">
          <w:rPr>
            <w:rFonts w:asciiTheme="minorBidi" w:hAnsiTheme="minorBidi"/>
            <w:b/>
            <w:bCs/>
            <w:color w:val="000000" w:themeColor="text1"/>
            <w:sz w:val="32"/>
            <w:szCs w:val="32"/>
          </w:rPr>
          <w:t>Sign up</w:t>
        </w:r>
      </w:ins>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64A17" w:rsidRPr="00C95CC3" w14:paraId="07FF6EA5" w14:textId="77777777" w:rsidTr="00D64A17">
        <w:trPr>
          <w:trHeight w:val="312"/>
          <w:ins w:id="1158" w:author="Ahmed Magdy" w:date="2021-02-10T22:46:00Z"/>
        </w:trPr>
        <w:tc>
          <w:tcPr>
            <w:tcW w:w="1908" w:type="dxa"/>
          </w:tcPr>
          <w:p w14:paraId="26E9CA7E" w14:textId="77777777" w:rsidR="00D64A17" w:rsidRPr="00C95CC3" w:rsidRDefault="00D64A17" w:rsidP="00D64A17">
            <w:pPr>
              <w:rPr>
                <w:ins w:id="1159" w:author="Ahmed Magdy" w:date="2021-02-10T22:46:00Z"/>
              </w:rPr>
            </w:pPr>
            <w:ins w:id="1160" w:author="Ahmed Magdy" w:date="2021-02-10T22:46:00Z">
              <w:r w:rsidRPr="00C95CC3">
                <w:t>Use Case ID:</w:t>
              </w:r>
            </w:ins>
          </w:p>
        </w:tc>
        <w:tc>
          <w:tcPr>
            <w:tcW w:w="6949" w:type="dxa"/>
            <w:gridSpan w:val="2"/>
          </w:tcPr>
          <w:p w14:paraId="720A161E" w14:textId="77777777" w:rsidR="00D64A17" w:rsidRPr="00C95CC3" w:rsidRDefault="00D64A17" w:rsidP="00D64A17">
            <w:pPr>
              <w:rPr>
                <w:ins w:id="1161" w:author="Ahmed Magdy" w:date="2021-02-10T22:46:00Z"/>
              </w:rPr>
            </w:pPr>
            <w:ins w:id="1162" w:author="Ahmed Magdy" w:date="2021-02-10T22:46:00Z">
              <w:r>
                <w:t>1</w:t>
              </w:r>
            </w:ins>
          </w:p>
        </w:tc>
      </w:tr>
      <w:tr w:rsidR="00D64A17" w:rsidRPr="00C95CC3" w14:paraId="4C5959E8" w14:textId="77777777" w:rsidTr="00D64A17">
        <w:trPr>
          <w:trHeight w:val="246"/>
          <w:ins w:id="1163" w:author="Ahmed Magdy" w:date="2021-02-10T22:46:00Z"/>
        </w:trPr>
        <w:tc>
          <w:tcPr>
            <w:tcW w:w="1908" w:type="dxa"/>
          </w:tcPr>
          <w:p w14:paraId="6D445939" w14:textId="77777777" w:rsidR="00D64A17" w:rsidRPr="00C95CC3" w:rsidRDefault="00D64A17" w:rsidP="00D64A17">
            <w:pPr>
              <w:rPr>
                <w:ins w:id="1164" w:author="Ahmed Magdy" w:date="2021-02-10T22:46:00Z"/>
              </w:rPr>
            </w:pPr>
            <w:ins w:id="1165" w:author="Ahmed Magdy" w:date="2021-02-10T22:46:00Z">
              <w:r w:rsidRPr="00C95CC3">
                <w:t>Use Case Name:</w:t>
              </w:r>
            </w:ins>
          </w:p>
        </w:tc>
        <w:tc>
          <w:tcPr>
            <w:tcW w:w="6949" w:type="dxa"/>
            <w:gridSpan w:val="2"/>
          </w:tcPr>
          <w:p w14:paraId="721FE321" w14:textId="77777777" w:rsidR="00D64A17" w:rsidRPr="00C95CC3" w:rsidRDefault="00D64A17" w:rsidP="00D64A17">
            <w:pPr>
              <w:rPr>
                <w:ins w:id="1166" w:author="Ahmed Magdy" w:date="2021-02-10T22:46:00Z"/>
              </w:rPr>
            </w:pPr>
            <w:ins w:id="1167" w:author="Ahmed Magdy" w:date="2021-02-10T22:46:00Z">
              <w:r>
                <w:t>Sign up</w:t>
              </w:r>
            </w:ins>
          </w:p>
        </w:tc>
      </w:tr>
      <w:tr w:rsidR="00D64A17" w:rsidRPr="00C95CC3" w14:paraId="7AF41215" w14:textId="77777777" w:rsidTr="00D64A17">
        <w:trPr>
          <w:ins w:id="1168"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1ADAE8EF" w14:textId="77777777" w:rsidR="00D64A17" w:rsidRPr="00C95CC3" w:rsidRDefault="00D64A17" w:rsidP="00D64A17">
            <w:pPr>
              <w:rPr>
                <w:ins w:id="1169" w:author="Ahmed Magdy" w:date="2021-02-10T22:46:00Z"/>
              </w:rPr>
            </w:pPr>
            <w:ins w:id="1170" w:author="Ahmed Magdy" w:date="2021-02-10T22:46:00Z">
              <w:r w:rsidRPr="00C95CC3">
                <w:t>Actor</w:t>
              </w:r>
              <w:r>
                <w:t>s</w:t>
              </w:r>
              <w:r w:rsidRPr="00C95CC3">
                <w:t>:</w:t>
              </w:r>
            </w:ins>
          </w:p>
        </w:tc>
        <w:tc>
          <w:tcPr>
            <w:tcW w:w="6949" w:type="dxa"/>
            <w:gridSpan w:val="2"/>
            <w:tcBorders>
              <w:top w:val="single" w:sz="6" w:space="0" w:color="auto"/>
              <w:left w:val="single" w:sz="6" w:space="0" w:color="auto"/>
              <w:bottom w:val="single" w:sz="6" w:space="0" w:color="auto"/>
              <w:right w:val="single" w:sz="12" w:space="0" w:color="auto"/>
            </w:tcBorders>
          </w:tcPr>
          <w:p w14:paraId="5B26CF85" w14:textId="77777777" w:rsidR="00D64A17" w:rsidRPr="00C95CC3" w:rsidRDefault="00D64A17" w:rsidP="00D64A17">
            <w:pPr>
              <w:rPr>
                <w:ins w:id="1171" w:author="Ahmed Magdy" w:date="2021-02-10T22:46:00Z"/>
              </w:rPr>
            </w:pPr>
            <w:ins w:id="1172" w:author="Ahmed Magdy" w:date="2021-02-10T22:46:00Z">
              <w:r>
                <w:t>user</w:t>
              </w:r>
            </w:ins>
          </w:p>
        </w:tc>
      </w:tr>
      <w:tr w:rsidR="00D64A17" w:rsidRPr="00C95CC3" w14:paraId="2C58416E" w14:textId="77777777" w:rsidTr="00D64A17">
        <w:trPr>
          <w:ins w:id="1173"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006697A2" w14:textId="77777777" w:rsidR="00D64A17" w:rsidRPr="00C95CC3" w:rsidRDefault="00D64A17" w:rsidP="00D64A17">
            <w:pPr>
              <w:rPr>
                <w:ins w:id="1174" w:author="Ahmed Magdy" w:date="2021-02-10T22:46:00Z"/>
              </w:rPr>
            </w:pPr>
            <w:ins w:id="1175" w:author="Ahmed Magdy" w:date="2021-02-10T22:46:00Z">
              <w:r w:rsidRPr="00C95CC3">
                <w:t>Pre</w:t>
              </w:r>
              <w:r>
                <w:t>-</w:t>
              </w:r>
              <w:r w:rsidRPr="00C95CC3">
                <w:t>conditions:</w:t>
              </w:r>
            </w:ins>
          </w:p>
        </w:tc>
        <w:tc>
          <w:tcPr>
            <w:tcW w:w="6949" w:type="dxa"/>
            <w:gridSpan w:val="2"/>
            <w:tcBorders>
              <w:top w:val="single" w:sz="6" w:space="0" w:color="auto"/>
              <w:left w:val="single" w:sz="6" w:space="0" w:color="auto"/>
              <w:bottom w:val="single" w:sz="6" w:space="0" w:color="auto"/>
              <w:right w:val="single" w:sz="12" w:space="0" w:color="auto"/>
            </w:tcBorders>
          </w:tcPr>
          <w:p w14:paraId="7AD3D9D2" w14:textId="77777777" w:rsidR="00D64A17" w:rsidRPr="00C95CC3" w:rsidRDefault="00D64A17" w:rsidP="00D64A17">
            <w:pPr>
              <w:rPr>
                <w:ins w:id="1176" w:author="Ahmed Magdy" w:date="2021-02-10T22:46:00Z"/>
              </w:rPr>
            </w:pPr>
            <w:ins w:id="1177" w:author="Ahmed Magdy" w:date="2021-02-10T22:46:00Z">
              <w:r>
                <w:t>User enters the data needed</w:t>
              </w:r>
            </w:ins>
          </w:p>
        </w:tc>
      </w:tr>
      <w:tr w:rsidR="00D64A17" w:rsidRPr="00C95CC3" w14:paraId="191C296D" w14:textId="77777777" w:rsidTr="00D64A17">
        <w:trPr>
          <w:ins w:id="1178"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50D2EFA7" w14:textId="77777777" w:rsidR="00D64A17" w:rsidRPr="00C95CC3" w:rsidRDefault="00D64A17" w:rsidP="00D64A17">
            <w:pPr>
              <w:rPr>
                <w:ins w:id="1179" w:author="Ahmed Magdy" w:date="2021-02-10T22:46:00Z"/>
              </w:rPr>
            </w:pPr>
            <w:ins w:id="1180" w:author="Ahmed Magdy" w:date="2021-02-10T22:46:00Z">
              <w:r w:rsidRPr="00C95CC3">
                <w:t>Post</w:t>
              </w:r>
              <w:r>
                <w:t>-</w:t>
              </w:r>
              <w:r w:rsidRPr="00C95CC3">
                <w:t>conditions:</w:t>
              </w:r>
            </w:ins>
          </w:p>
        </w:tc>
        <w:tc>
          <w:tcPr>
            <w:tcW w:w="6949" w:type="dxa"/>
            <w:gridSpan w:val="2"/>
            <w:tcBorders>
              <w:top w:val="single" w:sz="6" w:space="0" w:color="auto"/>
              <w:left w:val="single" w:sz="6" w:space="0" w:color="auto"/>
              <w:bottom w:val="single" w:sz="6" w:space="0" w:color="auto"/>
              <w:right w:val="single" w:sz="12" w:space="0" w:color="auto"/>
            </w:tcBorders>
          </w:tcPr>
          <w:p w14:paraId="4740B993" w14:textId="77777777" w:rsidR="00D64A17" w:rsidRPr="00C95CC3" w:rsidRDefault="00D64A17" w:rsidP="00D64A17">
            <w:pPr>
              <w:rPr>
                <w:ins w:id="1181" w:author="Ahmed Magdy" w:date="2021-02-10T22:46:00Z"/>
              </w:rPr>
            </w:pPr>
            <w:ins w:id="1182" w:author="Ahmed Magdy" w:date="2021-02-10T22:46:00Z">
              <w:r>
                <w:t>Forward him to the log in page</w:t>
              </w:r>
            </w:ins>
          </w:p>
        </w:tc>
      </w:tr>
      <w:tr w:rsidR="00D64A17" w:rsidRPr="00C95CC3" w14:paraId="44CCC7C7" w14:textId="77777777" w:rsidTr="00D64A17">
        <w:trPr>
          <w:trHeight w:val="108"/>
          <w:ins w:id="1183" w:author="Ahmed Magdy" w:date="2021-02-10T22:46:00Z"/>
        </w:trPr>
        <w:tc>
          <w:tcPr>
            <w:tcW w:w="1908" w:type="dxa"/>
            <w:vMerge w:val="restart"/>
            <w:tcBorders>
              <w:top w:val="single" w:sz="6" w:space="0" w:color="auto"/>
              <w:left w:val="single" w:sz="12" w:space="0" w:color="auto"/>
              <w:right w:val="single" w:sz="6" w:space="0" w:color="auto"/>
            </w:tcBorders>
          </w:tcPr>
          <w:p w14:paraId="686DF916" w14:textId="77777777" w:rsidR="00D64A17" w:rsidRPr="00B53BB9" w:rsidRDefault="00D64A17" w:rsidP="00D64A17">
            <w:pPr>
              <w:rPr>
                <w:ins w:id="1184" w:author="Ahmed Magdy" w:date="2021-02-10T22:46:00Z"/>
              </w:rPr>
            </w:pPr>
            <w:ins w:id="1185" w:author="Ahmed Magdy" w:date="2021-02-10T22:46:00Z">
              <w:r w:rsidRPr="00B53BB9">
                <w:t>Flow of events:</w:t>
              </w:r>
            </w:ins>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DF9AD90" w14:textId="77777777" w:rsidR="00D64A17" w:rsidRPr="00B53BB9" w:rsidRDefault="00D64A17" w:rsidP="00D64A17">
            <w:pPr>
              <w:rPr>
                <w:ins w:id="1186" w:author="Ahmed Magdy" w:date="2021-02-10T22:46:00Z"/>
                <w:b/>
                <w:bCs/>
              </w:rPr>
            </w:pPr>
            <w:ins w:id="1187" w:author="Ahmed Magdy" w:date="2021-02-10T22:46:00Z">
              <w:r w:rsidRPr="00B53BB9">
                <w:rPr>
                  <w:b/>
                  <w:bCs/>
                </w:rPr>
                <w:t>User Action</w:t>
              </w:r>
              <w:r>
                <w:rPr>
                  <w:b/>
                  <w:bCs/>
                </w:rPr>
                <w:t>s</w:t>
              </w:r>
            </w:ins>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E844EB8" w14:textId="77777777" w:rsidR="00D64A17" w:rsidRPr="00B53BB9" w:rsidRDefault="00D64A17" w:rsidP="00D64A17">
            <w:pPr>
              <w:rPr>
                <w:ins w:id="1188" w:author="Ahmed Magdy" w:date="2021-02-10T22:46:00Z"/>
                <w:b/>
                <w:bCs/>
              </w:rPr>
            </w:pPr>
            <w:ins w:id="1189" w:author="Ahmed Magdy" w:date="2021-02-10T22:46:00Z">
              <w:r w:rsidRPr="00B53BB9">
                <w:rPr>
                  <w:b/>
                  <w:bCs/>
                </w:rPr>
                <w:t>System Action</w:t>
              </w:r>
              <w:r>
                <w:rPr>
                  <w:b/>
                  <w:bCs/>
                </w:rPr>
                <w:t>s</w:t>
              </w:r>
            </w:ins>
          </w:p>
        </w:tc>
      </w:tr>
      <w:tr w:rsidR="00D64A17" w:rsidRPr="00C95CC3" w14:paraId="7E00FFEE" w14:textId="77777777" w:rsidTr="00D64A17">
        <w:trPr>
          <w:trHeight w:val="106"/>
          <w:ins w:id="1190" w:author="Ahmed Magdy" w:date="2021-02-10T22:46:00Z"/>
        </w:trPr>
        <w:tc>
          <w:tcPr>
            <w:tcW w:w="1908" w:type="dxa"/>
            <w:vMerge/>
            <w:tcBorders>
              <w:left w:val="single" w:sz="12" w:space="0" w:color="auto"/>
              <w:right w:val="single" w:sz="6" w:space="0" w:color="auto"/>
            </w:tcBorders>
          </w:tcPr>
          <w:p w14:paraId="7F18FC73" w14:textId="77777777" w:rsidR="00D64A17" w:rsidRPr="00B53BB9" w:rsidRDefault="00D64A17" w:rsidP="00D64A17">
            <w:pPr>
              <w:rPr>
                <w:ins w:id="1191" w:author="Ahmed Magdy" w:date="2021-02-10T22:46:00Z"/>
              </w:rPr>
            </w:pPr>
          </w:p>
        </w:tc>
        <w:tc>
          <w:tcPr>
            <w:tcW w:w="3474" w:type="dxa"/>
            <w:tcBorders>
              <w:top w:val="single" w:sz="6" w:space="0" w:color="auto"/>
              <w:left w:val="single" w:sz="6" w:space="0" w:color="auto"/>
              <w:bottom w:val="single" w:sz="6" w:space="0" w:color="auto"/>
              <w:right w:val="single" w:sz="12" w:space="0" w:color="auto"/>
            </w:tcBorders>
          </w:tcPr>
          <w:p w14:paraId="7C99BBD7" w14:textId="77777777" w:rsidR="00D64A17" w:rsidRPr="00C95CC3" w:rsidRDefault="00D64A17" w:rsidP="00D64A17">
            <w:pPr>
              <w:rPr>
                <w:ins w:id="1192" w:author="Ahmed Magdy" w:date="2021-02-10T22:46:00Z"/>
              </w:rPr>
            </w:pPr>
            <w:ins w:id="1193" w:author="Ahmed Magdy" w:date="2021-02-10T22:46:00Z">
              <w:r>
                <w:t>-User enters the email or phone number</w:t>
              </w:r>
            </w:ins>
          </w:p>
        </w:tc>
        <w:tc>
          <w:tcPr>
            <w:tcW w:w="3475" w:type="dxa"/>
            <w:tcBorders>
              <w:top w:val="single" w:sz="6" w:space="0" w:color="auto"/>
              <w:left w:val="single" w:sz="6" w:space="0" w:color="auto"/>
              <w:bottom w:val="single" w:sz="6" w:space="0" w:color="auto"/>
              <w:right w:val="single" w:sz="12" w:space="0" w:color="auto"/>
            </w:tcBorders>
          </w:tcPr>
          <w:p w14:paraId="30C80EE2" w14:textId="77777777" w:rsidR="00D64A17" w:rsidRDefault="00D64A17" w:rsidP="00D64A17">
            <w:pPr>
              <w:rPr>
                <w:ins w:id="1194" w:author="Ahmed Magdy" w:date="2021-02-10T22:46:00Z"/>
              </w:rPr>
            </w:pPr>
            <w:ins w:id="1195" w:author="Ahmed Magdy" w:date="2021-02-10T22:46:00Z">
              <w:r>
                <w:t xml:space="preserve">-System validate the email or phone number the user entered </w:t>
              </w:r>
            </w:ins>
          </w:p>
          <w:p w14:paraId="05EFBD9C" w14:textId="77777777" w:rsidR="00D64A17" w:rsidRDefault="00D64A17" w:rsidP="00D64A17">
            <w:pPr>
              <w:rPr>
                <w:ins w:id="1196" w:author="Ahmed Magdy" w:date="2021-02-10T22:46:00Z"/>
              </w:rPr>
            </w:pPr>
            <w:ins w:id="1197" w:author="Ahmed Magdy" w:date="2021-02-10T22:46:00Z">
              <w:r>
                <w:t>-a true small icon appears if the email or phone is valid</w:t>
              </w:r>
            </w:ins>
          </w:p>
          <w:p w14:paraId="5949C46A" w14:textId="77777777" w:rsidR="00D64A17" w:rsidRPr="001E5624" w:rsidRDefault="00D64A17" w:rsidP="00D64A17">
            <w:pPr>
              <w:rPr>
                <w:ins w:id="1198" w:author="Ahmed Magdy" w:date="2021-02-10T22:46:00Z"/>
              </w:rPr>
            </w:pPr>
            <w:ins w:id="1199" w:author="Ahmed Magdy" w:date="2021-02-10T22:46:00Z">
              <w:r>
                <w:t>-a false sign icon appears if there is something wrong with the email entered or if there is already account with that email</w:t>
              </w:r>
            </w:ins>
          </w:p>
        </w:tc>
      </w:tr>
      <w:tr w:rsidR="00D64A17" w:rsidRPr="00C95CC3" w14:paraId="2EA826E4" w14:textId="77777777" w:rsidTr="00D64A17">
        <w:trPr>
          <w:trHeight w:val="106"/>
          <w:ins w:id="1200" w:author="Ahmed Magdy" w:date="2021-02-10T22:46:00Z"/>
        </w:trPr>
        <w:tc>
          <w:tcPr>
            <w:tcW w:w="1908" w:type="dxa"/>
            <w:vMerge/>
            <w:tcBorders>
              <w:left w:val="single" w:sz="12" w:space="0" w:color="auto"/>
              <w:right w:val="single" w:sz="6" w:space="0" w:color="auto"/>
            </w:tcBorders>
          </w:tcPr>
          <w:p w14:paraId="07673D1C" w14:textId="77777777" w:rsidR="00D64A17" w:rsidRPr="00B53BB9" w:rsidRDefault="00D64A17" w:rsidP="00D64A17">
            <w:pPr>
              <w:rPr>
                <w:ins w:id="1201" w:author="Ahmed Magdy" w:date="2021-02-10T22:46:00Z"/>
              </w:rPr>
            </w:pPr>
          </w:p>
        </w:tc>
        <w:tc>
          <w:tcPr>
            <w:tcW w:w="3474" w:type="dxa"/>
            <w:tcBorders>
              <w:top w:val="single" w:sz="6" w:space="0" w:color="auto"/>
              <w:left w:val="single" w:sz="6" w:space="0" w:color="auto"/>
              <w:bottom w:val="single" w:sz="6" w:space="0" w:color="auto"/>
              <w:right w:val="single" w:sz="12" w:space="0" w:color="auto"/>
            </w:tcBorders>
          </w:tcPr>
          <w:p w14:paraId="1EA0012A" w14:textId="77777777" w:rsidR="00D64A17" w:rsidRPr="00C95CC3" w:rsidRDefault="00D64A17" w:rsidP="00D64A17">
            <w:pPr>
              <w:rPr>
                <w:ins w:id="1202" w:author="Ahmed Magdy" w:date="2021-02-10T22:46:00Z"/>
              </w:rPr>
            </w:pPr>
            <w:ins w:id="1203" w:author="Ahmed Magdy" w:date="2021-02-10T22:46:00Z">
              <w:r>
                <w:t>-User enters the password</w:t>
              </w:r>
            </w:ins>
          </w:p>
        </w:tc>
        <w:tc>
          <w:tcPr>
            <w:tcW w:w="3475" w:type="dxa"/>
            <w:tcBorders>
              <w:top w:val="single" w:sz="6" w:space="0" w:color="auto"/>
              <w:left w:val="single" w:sz="6" w:space="0" w:color="auto"/>
              <w:bottom w:val="single" w:sz="6" w:space="0" w:color="auto"/>
              <w:right w:val="single" w:sz="12" w:space="0" w:color="auto"/>
            </w:tcBorders>
          </w:tcPr>
          <w:p w14:paraId="7B595F40" w14:textId="77777777" w:rsidR="00D64A17" w:rsidRPr="00C95CC3" w:rsidRDefault="00D64A17" w:rsidP="00D64A17">
            <w:pPr>
              <w:rPr>
                <w:ins w:id="1204" w:author="Ahmed Magdy" w:date="2021-02-10T22:46:00Z"/>
              </w:rPr>
            </w:pPr>
            <w:ins w:id="1205" w:author="Ahmed Magdy" w:date="2021-02-10T22:46:00Z">
              <w:r>
                <w:t>-system validates the password</w:t>
              </w:r>
            </w:ins>
          </w:p>
        </w:tc>
      </w:tr>
      <w:tr w:rsidR="00D64A17" w:rsidRPr="00C95CC3" w14:paraId="124E8ADC" w14:textId="77777777" w:rsidTr="00D64A17">
        <w:trPr>
          <w:trHeight w:val="106"/>
          <w:ins w:id="1206" w:author="Ahmed Magdy" w:date="2021-02-10T22:46:00Z"/>
        </w:trPr>
        <w:tc>
          <w:tcPr>
            <w:tcW w:w="1908" w:type="dxa"/>
            <w:vMerge/>
            <w:tcBorders>
              <w:left w:val="single" w:sz="12" w:space="0" w:color="auto"/>
              <w:right w:val="single" w:sz="6" w:space="0" w:color="auto"/>
            </w:tcBorders>
          </w:tcPr>
          <w:p w14:paraId="03E8D06C" w14:textId="77777777" w:rsidR="00D64A17" w:rsidRPr="00B53BB9" w:rsidRDefault="00D64A17" w:rsidP="00D64A17">
            <w:pPr>
              <w:rPr>
                <w:ins w:id="1207" w:author="Ahmed Magdy" w:date="2021-02-10T22:46:00Z"/>
              </w:rPr>
            </w:pPr>
          </w:p>
        </w:tc>
        <w:tc>
          <w:tcPr>
            <w:tcW w:w="3474" w:type="dxa"/>
            <w:tcBorders>
              <w:top w:val="single" w:sz="6" w:space="0" w:color="auto"/>
              <w:left w:val="single" w:sz="6" w:space="0" w:color="auto"/>
              <w:bottom w:val="single" w:sz="6" w:space="0" w:color="auto"/>
              <w:right w:val="single" w:sz="12" w:space="0" w:color="auto"/>
            </w:tcBorders>
          </w:tcPr>
          <w:p w14:paraId="15907FAD" w14:textId="77777777" w:rsidR="00D64A17" w:rsidRPr="00C95CC3" w:rsidRDefault="00D64A17" w:rsidP="00D64A17">
            <w:pPr>
              <w:rPr>
                <w:ins w:id="1208" w:author="Ahmed Magdy" w:date="2021-02-10T22:46:00Z"/>
              </w:rPr>
            </w:pPr>
          </w:p>
        </w:tc>
        <w:tc>
          <w:tcPr>
            <w:tcW w:w="3475" w:type="dxa"/>
            <w:tcBorders>
              <w:top w:val="single" w:sz="6" w:space="0" w:color="auto"/>
              <w:left w:val="single" w:sz="6" w:space="0" w:color="auto"/>
              <w:bottom w:val="single" w:sz="6" w:space="0" w:color="auto"/>
              <w:right w:val="single" w:sz="12" w:space="0" w:color="auto"/>
            </w:tcBorders>
          </w:tcPr>
          <w:p w14:paraId="637ECB6A" w14:textId="77777777" w:rsidR="00D64A17" w:rsidRPr="00C95CC3" w:rsidRDefault="00D64A17" w:rsidP="00D64A17">
            <w:pPr>
              <w:rPr>
                <w:ins w:id="1209" w:author="Ahmed Magdy" w:date="2021-02-10T22:46:00Z"/>
              </w:rPr>
            </w:pPr>
            <w:ins w:id="1210" w:author="Ahmed Magdy" w:date="2021-02-10T22:46:00Z">
              <w:r>
                <w:t>-sends a message to the user if the account creation succeeded</w:t>
              </w:r>
            </w:ins>
          </w:p>
        </w:tc>
      </w:tr>
      <w:tr w:rsidR="00D64A17" w:rsidRPr="00C95CC3" w14:paraId="03230651" w14:textId="77777777" w:rsidTr="00D64A17">
        <w:trPr>
          <w:ins w:id="1211"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6A31DC3B" w14:textId="77777777" w:rsidR="00D64A17" w:rsidRPr="00C95CC3" w:rsidRDefault="00D64A17" w:rsidP="00D64A17">
            <w:pPr>
              <w:rPr>
                <w:ins w:id="1212" w:author="Ahmed Magdy" w:date="2021-02-10T22:46:00Z"/>
              </w:rPr>
            </w:pPr>
            <w:ins w:id="1213" w:author="Ahmed Magdy" w:date="2021-02-10T22:46:00Z">
              <w:r w:rsidRPr="00C95CC3">
                <w:t>Exceptions:</w:t>
              </w:r>
            </w:ins>
          </w:p>
        </w:tc>
        <w:tc>
          <w:tcPr>
            <w:tcW w:w="6949" w:type="dxa"/>
            <w:gridSpan w:val="2"/>
            <w:tcBorders>
              <w:top w:val="single" w:sz="6" w:space="0" w:color="auto"/>
              <w:left w:val="single" w:sz="6" w:space="0" w:color="auto"/>
              <w:bottom w:val="single" w:sz="6" w:space="0" w:color="auto"/>
              <w:right w:val="single" w:sz="12" w:space="0" w:color="auto"/>
            </w:tcBorders>
          </w:tcPr>
          <w:p w14:paraId="15DABA1F" w14:textId="77777777" w:rsidR="00D64A17" w:rsidRPr="00C95CC3" w:rsidRDefault="00D64A17" w:rsidP="00D64A17">
            <w:pPr>
              <w:rPr>
                <w:ins w:id="1214" w:author="Ahmed Magdy" w:date="2021-02-10T22:46:00Z"/>
              </w:rPr>
            </w:pPr>
            <w:ins w:id="1215" w:author="Ahmed Magdy" w:date="2021-02-10T22:46:00Z">
              <w:r>
                <w:t>The user chose to sign up with social media account</w:t>
              </w:r>
            </w:ins>
          </w:p>
        </w:tc>
      </w:tr>
    </w:tbl>
    <w:p w14:paraId="71B5F6BD" w14:textId="77777777" w:rsidR="00D64A17" w:rsidRDefault="00D64A17" w:rsidP="00D64A17">
      <w:pPr>
        <w:pStyle w:val="ListParagraph"/>
        <w:ind w:left="1224"/>
        <w:rPr>
          <w:ins w:id="1216" w:author="Ahmed Magdy" w:date="2021-02-10T22:46:00Z"/>
          <w:rFonts w:asciiTheme="minorBidi" w:hAnsiTheme="minorBidi"/>
          <w:b/>
          <w:bCs/>
          <w:color w:val="000000" w:themeColor="text1"/>
          <w:sz w:val="32"/>
          <w:szCs w:val="32"/>
        </w:rPr>
      </w:pPr>
    </w:p>
    <w:p w14:paraId="6CC79C08" w14:textId="77777777" w:rsidR="00D64A17" w:rsidRDefault="00D64A17">
      <w:pPr>
        <w:pStyle w:val="ListParagraph"/>
        <w:numPr>
          <w:ilvl w:val="0"/>
          <w:numId w:val="58"/>
        </w:numPr>
        <w:rPr>
          <w:ins w:id="1217" w:author="Ahmed Magdy" w:date="2021-02-10T22:46:00Z"/>
          <w:rFonts w:asciiTheme="minorBidi" w:hAnsiTheme="minorBidi"/>
          <w:b/>
          <w:bCs/>
          <w:color w:val="000000" w:themeColor="text1"/>
          <w:sz w:val="32"/>
          <w:szCs w:val="32"/>
        </w:rPr>
        <w:pPrChange w:id="1218" w:author="Ahmed Magdy" w:date="2021-02-10T22:49:00Z">
          <w:pPr>
            <w:pStyle w:val="ListParagraph"/>
            <w:numPr>
              <w:ilvl w:val="2"/>
              <w:numId w:val="41"/>
            </w:numPr>
            <w:ind w:left="1224" w:hanging="504"/>
          </w:pPr>
        </w:pPrChange>
      </w:pPr>
      <w:ins w:id="1219" w:author="Ahmed Magdy" w:date="2021-02-10T22:46:00Z">
        <w:r>
          <w:rPr>
            <w:rFonts w:asciiTheme="minorBidi" w:hAnsiTheme="minorBidi"/>
            <w:b/>
            <w:bCs/>
            <w:color w:val="000000" w:themeColor="text1"/>
            <w:sz w:val="32"/>
            <w:szCs w:val="32"/>
          </w:rPr>
          <w:t>Log in</w:t>
        </w:r>
      </w:ins>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64A17" w:rsidRPr="00C95CC3" w14:paraId="43FC1BDA" w14:textId="77777777" w:rsidTr="00D64A17">
        <w:trPr>
          <w:trHeight w:val="312"/>
          <w:ins w:id="1220" w:author="Ahmed Magdy" w:date="2021-02-10T22:46:00Z"/>
        </w:trPr>
        <w:tc>
          <w:tcPr>
            <w:tcW w:w="1908" w:type="dxa"/>
          </w:tcPr>
          <w:p w14:paraId="40B9DAEA" w14:textId="77777777" w:rsidR="00D64A17" w:rsidRPr="00C95CC3" w:rsidRDefault="00D64A17" w:rsidP="00D64A17">
            <w:pPr>
              <w:rPr>
                <w:ins w:id="1221" w:author="Ahmed Magdy" w:date="2021-02-10T22:46:00Z"/>
              </w:rPr>
            </w:pPr>
            <w:ins w:id="1222" w:author="Ahmed Magdy" w:date="2021-02-10T22:46:00Z">
              <w:r w:rsidRPr="00C95CC3">
                <w:t>Use Case ID:</w:t>
              </w:r>
            </w:ins>
          </w:p>
        </w:tc>
        <w:tc>
          <w:tcPr>
            <w:tcW w:w="6949" w:type="dxa"/>
            <w:gridSpan w:val="2"/>
          </w:tcPr>
          <w:p w14:paraId="35100E29" w14:textId="77777777" w:rsidR="00D64A17" w:rsidRPr="00C95CC3" w:rsidRDefault="00D64A17" w:rsidP="00D64A17">
            <w:pPr>
              <w:rPr>
                <w:ins w:id="1223" w:author="Ahmed Magdy" w:date="2021-02-10T22:46:00Z"/>
              </w:rPr>
            </w:pPr>
            <w:ins w:id="1224" w:author="Ahmed Magdy" w:date="2021-02-10T22:46:00Z">
              <w:r>
                <w:t>2</w:t>
              </w:r>
            </w:ins>
          </w:p>
        </w:tc>
      </w:tr>
      <w:tr w:rsidR="00D64A17" w:rsidRPr="00C95CC3" w14:paraId="3A924689" w14:textId="77777777" w:rsidTr="00D64A17">
        <w:trPr>
          <w:trHeight w:val="246"/>
          <w:ins w:id="1225" w:author="Ahmed Magdy" w:date="2021-02-10T22:46:00Z"/>
        </w:trPr>
        <w:tc>
          <w:tcPr>
            <w:tcW w:w="1908" w:type="dxa"/>
          </w:tcPr>
          <w:p w14:paraId="39C555AF" w14:textId="77777777" w:rsidR="00D64A17" w:rsidRPr="00C95CC3" w:rsidRDefault="00D64A17" w:rsidP="00D64A17">
            <w:pPr>
              <w:rPr>
                <w:ins w:id="1226" w:author="Ahmed Magdy" w:date="2021-02-10T22:46:00Z"/>
              </w:rPr>
            </w:pPr>
            <w:ins w:id="1227" w:author="Ahmed Magdy" w:date="2021-02-10T22:46:00Z">
              <w:r w:rsidRPr="00C95CC3">
                <w:t>Use Case Name:</w:t>
              </w:r>
            </w:ins>
          </w:p>
        </w:tc>
        <w:tc>
          <w:tcPr>
            <w:tcW w:w="6949" w:type="dxa"/>
            <w:gridSpan w:val="2"/>
          </w:tcPr>
          <w:p w14:paraId="6274EC18" w14:textId="77777777" w:rsidR="00D64A17" w:rsidRPr="00C95CC3" w:rsidRDefault="00D64A17" w:rsidP="00D64A17">
            <w:pPr>
              <w:rPr>
                <w:ins w:id="1228" w:author="Ahmed Magdy" w:date="2021-02-10T22:46:00Z"/>
              </w:rPr>
            </w:pPr>
            <w:ins w:id="1229" w:author="Ahmed Magdy" w:date="2021-02-10T22:46:00Z">
              <w:r>
                <w:t>Log in</w:t>
              </w:r>
            </w:ins>
          </w:p>
        </w:tc>
      </w:tr>
      <w:tr w:rsidR="00D64A17" w:rsidRPr="00C95CC3" w14:paraId="62A91D47" w14:textId="77777777" w:rsidTr="00D64A17">
        <w:trPr>
          <w:ins w:id="1230"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18A8CC3D" w14:textId="77777777" w:rsidR="00D64A17" w:rsidRPr="00C95CC3" w:rsidRDefault="00D64A17" w:rsidP="00D64A17">
            <w:pPr>
              <w:rPr>
                <w:ins w:id="1231" w:author="Ahmed Magdy" w:date="2021-02-10T22:46:00Z"/>
              </w:rPr>
            </w:pPr>
            <w:ins w:id="1232" w:author="Ahmed Magdy" w:date="2021-02-10T22:46:00Z">
              <w:r w:rsidRPr="00C95CC3">
                <w:lastRenderedPageBreak/>
                <w:t>Actor</w:t>
              </w:r>
              <w:r>
                <w:t>s</w:t>
              </w:r>
              <w:r w:rsidRPr="00C95CC3">
                <w:t>:</w:t>
              </w:r>
            </w:ins>
          </w:p>
        </w:tc>
        <w:tc>
          <w:tcPr>
            <w:tcW w:w="6949" w:type="dxa"/>
            <w:gridSpan w:val="2"/>
            <w:tcBorders>
              <w:top w:val="single" w:sz="6" w:space="0" w:color="auto"/>
              <w:left w:val="single" w:sz="6" w:space="0" w:color="auto"/>
              <w:bottom w:val="single" w:sz="6" w:space="0" w:color="auto"/>
              <w:right w:val="single" w:sz="12" w:space="0" w:color="auto"/>
            </w:tcBorders>
          </w:tcPr>
          <w:p w14:paraId="1EB00B2A" w14:textId="77777777" w:rsidR="00D64A17" w:rsidRPr="00C95CC3" w:rsidRDefault="00D64A17" w:rsidP="00D64A17">
            <w:pPr>
              <w:rPr>
                <w:ins w:id="1233" w:author="Ahmed Magdy" w:date="2021-02-10T22:46:00Z"/>
              </w:rPr>
            </w:pPr>
            <w:ins w:id="1234" w:author="Ahmed Magdy" w:date="2021-02-10T22:46:00Z">
              <w:r>
                <w:t>user</w:t>
              </w:r>
            </w:ins>
          </w:p>
        </w:tc>
      </w:tr>
      <w:tr w:rsidR="00D64A17" w:rsidRPr="00C95CC3" w14:paraId="2828F5A3" w14:textId="77777777" w:rsidTr="00D64A17">
        <w:trPr>
          <w:ins w:id="1235"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0CD51087" w14:textId="77777777" w:rsidR="00D64A17" w:rsidRPr="00C95CC3" w:rsidRDefault="00D64A17" w:rsidP="00D64A17">
            <w:pPr>
              <w:rPr>
                <w:ins w:id="1236" w:author="Ahmed Magdy" w:date="2021-02-10T22:46:00Z"/>
              </w:rPr>
            </w:pPr>
            <w:ins w:id="1237" w:author="Ahmed Magdy" w:date="2021-02-10T22:46:00Z">
              <w:r w:rsidRPr="00C95CC3">
                <w:t>Pre</w:t>
              </w:r>
              <w:r>
                <w:t>-</w:t>
              </w:r>
              <w:r w:rsidRPr="00C95CC3">
                <w:t>conditions:</w:t>
              </w:r>
            </w:ins>
          </w:p>
        </w:tc>
        <w:tc>
          <w:tcPr>
            <w:tcW w:w="6949" w:type="dxa"/>
            <w:gridSpan w:val="2"/>
            <w:tcBorders>
              <w:top w:val="single" w:sz="6" w:space="0" w:color="auto"/>
              <w:left w:val="single" w:sz="6" w:space="0" w:color="auto"/>
              <w:bottom w:val="single" w:sz="6" w:space="0" w:color="auto"/>
              <w:right w:val="single" w:sz="12" w:space="0" w:color="auto"/>
            </w:tcBorders>
          </w:tcPr>
          <w:p w14:paraId="64E7B573" w14:textId="77777777" w:rsidR="00D64A17" w:rsidRPr="00C95CC3" w:rsidRDefault="00D64A17" w:rsidP="00D64A17">
            <w:pPr>
              <w:rPr>
                <w:ins w:id="1238" w:author="Ahmed Magdy" w:date="2021-02-10T22:46:00Z"/>
              </w:rPr>
            </w:pPr>
            <w:ins w:id="1239" w:author="Ahmed Magdy" w:date="2021-02-10T22:46:00Z">
              <w:r>
                <w:t>User enters his data, and clicks on log in button</w:t>
              </w:r>
            </w:ins>
          </w:p>
        </w:tc>
      </w:tr>
      <w:tr w:rsidR="00D64A17" w:rsidRPr="00C95CC3" w14:paraId="284890A2" w14:textId="77777777" w:rsidTr="00D64A17">
        <w:trPr>
          <w:ins w:id="1240"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46644788" w14:textId="77777777" w:rsidR="00D64A17" w:rsidRPr="00C95CC3" w:rsidRDefault="00D64A17" w:rsidP="00D64A17">
            <w:pPr>
              <w:rPr>
                <w:ins w:id="1241" w:author="Ahmed Magdy" w:date="2021-02-10T22:46:00Z"/>
              </w:rPr>
            </w:pPr>
            <w:ins w:id="1242" w:author="Ahmed Magdy" w:date="2021-02-10T22:46:00Z">
              <w:r w:rsidRPr="00C95CC3">
                <w:t>Post</w:t>
              </w:r>
              <w:r>
                <w:t>-</w:t>
              </w:r>
              <w:r w:rsidRPr="00C95CC3">
                <w:t>conditions:</w:t>
              </w:r>
            </w:ins>
          </w:p>
        </w:tc>
        <w:tc>
          <w:tcPr>
            <w:tcW w:w="6949" w:type="dxa"/>
            <w:gridSpan w:val="2"/>
            <w:tcBorders>
              <w:top w:val="single" w:sz="6" w:space="0" w:color="auto"/>
              <w:left w:val="single" w:sz="6" w:space="0" w:color="auto"/>
              <w:bottom w:val="single" w:sz="6" w:space="0" w:color="auto"/>
              <w:right w:val="single" w:sz="12" w:space="0" w:color="auto"/>
            </w:tcBorders>
          </w:tcPr>
          <w:p w14:paraId="1018F3AB" w14:textId="77777777" w:rsidR="00D64A17" w:rsidRPr="00C95CC3" w:rsidRDefault="00D64A17" w:rsidP="00D64A17">
            <w:pPr>
              <w:rPr>
                <w:ins w:id="1243" w:author="Ahmed Magdy" w:date="2021-02-10T22:46:00Z"/>
              </w:rPr>
            </w:pPr>
            <w:ins w:id="1244" w:author="Ahmed Magdy" w:date="2021-02-10T22:46:00Z">
              <w:r>
                <w:t>Forward the user to his profile</w:t>
              </w:r>
            </w:ins>
          </w:p>
        </w:tc>
      </w:tr>
      <w:tr w:rsidR="00D64A17" w:rsidRPr="00C95CC3" w14:paraId="3FDE4789" w14:textId="77777777" w:rsidTr="00D64A17">
        <w:trPr>
          <w:trHeight w:val="108"/>
          <w:ins w:id="1245" w:author="Ahmed Magdy" w:date="2021-02-10T22:46:00Z"/>
        </w:trPr>
        <w:tc>
          <w:tcPr>
            <w:tcW w:w="1908" w:type="dxa"/>
            <w:vMerge w:val="restart"/>
            <w:tcBorders>
              <w:top w:val="single" w:sz="6" w:space="0" w:color="auto"/>
              <w:left w:val="single" w:sz="12" w:space="0" w:color="auto"/>
              <w:right w:val="single" w:sz="6" w:space="0" w:color="auto"/>
            </w:tcBorders>
          </w:tcPr>
          <w:p w14:paraId="02E16275" w14:textId="77777777" w:rsidR="00D64A17" w:rsidRPr="00B53BB9" w:rsidRDefault="00D64A17" w:rsidP="00D64A17">
            <w:pPr>
              <w:rPr>
                <w:ins w:id="1246" w:author="Ahmed Magdy" w:date="2021-02-10T22:46:00Z"/>
              </w:rPr>
            </w:pPr>
            <w:ins w:id="1247" w:author="Ahmed Magdy" w:date="2021-02-10T22:46:00Z">
              <w:r w:rsidRPr="00B53BB9">
                <w:t>Flow of events:</w:t>
              </w:r>
            </w:ins>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B8AE08C" w14:textId="77777777" w:rsidR="00D64A17" w:rsidRPr="00B53BB9" w:rsidRDefault="00D64A17" w:rsidP="00D64A17">
            <w:pPr>
              <w:rPr>
                <w:ins w:id="1248" w:author="Ahmed Magdy" w:date="2021-02-10T22:46:00Z"/>
                <w:b/>
                <w:bCs/>
              </w:rPr>
            </w:pPr>
            <w:ins w:id="1249" w:author="Ahmed Magdy" w:date="2021-02-10T22:46:00Z">
              <w:r w:rsidRPr="00B53BB9">
                <w:rPr>
                  <w:b/>
                  <w:bCs/>
                </w:rPr>
                <w:t>User Action</w:t>
              </w:r>
              <w:r>
                <w:rPr>
                  <w:b/>
                  <w:bCs/>
                </w:rPr>
                <w:t>s</w:t>
              </w:r>
            </w:ins>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9D51DA0" w14:textId="77777777" w:rsidR="00D64A17" w:rsidRPr="00B53BB9" w:rsidRDefault="00D64A17" w:rsidP="00D64A17">
            <w:pPr>
              <w:rPr>
                <w:ins w:id="1250" w:author="Ahmed Magdy" w:date="2021-02-10T22:46:00Z"/>
                <w:b/>
                <w:bCs/>
              </w:rPr>
            </w:pPr>
            <w:ins w:id="1251" w:author="Ahmed Magdy" w:date="2021-02-10T22:46:00Z">
              <w:r w:rsidRPr="00B53BB9">
                <w:rPr>
                  <w:b/>
                  <w:bCs/>
                </w:rPr>
                <w:t>System Action</w:t>
              </w:r>
              <w:r>
                <w:rPr>
                  <w:b/>
                  <w:bCs/>
                </w:rPr>
                <w:t>s</w:t>
              </w:r>
            </w:ins>
          </w:p>
        </w:tc>
      </w:tr>
      <w:tr w:rsidR="00D64A17" w:rsidRPr="00C95CC3" w14:paraId="33372031" w14:textId="77777777" w:rsidTr="00D64A17">
        <w:trPr>
          <w:trHeight w:val="106"/>
          <w:ins w:id="1252" w:author="Ahmed Magdy" w:date="2021-02-10T22:46:00Z"/>
        </w:trPr>
        <w:tc>
          <w:tcPr>
            <w:tcW w:w="1908" w:type="dxa"/>
            <w:vMerge/>
            <w:tcBorders>
              <w:left w:val="single" w:sz="12" w:space="0" w:color="auto"/>
              <w:right w:val="single" w:sz="6" w:space="0" w:color="auto"/>
            </w:tcBorders>
          </w:tcPr>
          <w:p w14:paraId="4D6B2664" w14:textId="77777777" w:rsidR="00D64A17" w:rsidRPr="00B53BB9" w:rsidRDefault="00D64A17" w:rsidP="00D64A17">
            <w:pPr>
              <w:rPr>
                <w:ins w:id="1253" w:author="Ahmed Magdy" w:date="2021-02-10T22:46:00Z"/>
              </w:rPr>
            </w:pPr>
          </w:p>
        </w:tc>
        <w:tc>
          <w:tcPr>
            <w:tcW w:w="3474" w:type="dxa"/>
            <w:tcBorders>
              <w:top w:val="single" w:sz="6" w:space="0" w:color="auto"/>
              <w:left w:val="single" w:sz="6" w:space="0" w:color="auto"/>
              <w:bottom w:val="single" w:sz="6" w:space="0" w:color="auto"/>
              <w:right w:val="single" w:sz="12" w:space="0" w:color="auto"/>
            </w:tcBorders>
          </w:tcPr>
          <w:p w14:paraId="22AC9914" w14:textId="77777777" w:rsidR="00D64A17" w:rsidRPr="00C95CC3" w:rsidRDefault="00D64A17" w:rsidP="00D64A17">
            <w:pPr>
              <w:rPr>
                <w:ins w:id="1254" w:author="Ahmed Magdy" w:date="2021-02-10T22:46:00Z"/>
              </w:rPr>
            </w:pPr>
            <w:ins w:id="1255" w:author="Ahmed Magdy" w:date="2021-02-10T22:46:00Z">
              <w:r>
                <w:t>-User enters the email or phone number</w:t>
              </w:r>
            </w:ins>
          </w:p>
        </w:tc>
        <w:tc>
          <w:tcPr>
            <w:tcW w:w="3475" w:type="dxa"/>
            <w:tcBorders>
              <w:top w:val="single" w:sz="6" w:space="0" w:color="auto"/>
              <w:left w:val="single" w:sz="6" w:space="0" w:color="auto"/>
              <w:bottom w:val="single" w:sz="6" w:space="0" w:color="auto"/>
              <w:right w:val="single" w:sz="12" w:space="0" w:color="auto"/>
            </w:tcBorders>
          </w:tcPr>
          <w:p w14:paraId="52796A6F" w14:textId="77777777" w:rsidR="00D64A17" w:rsidRDefault="00D64A17" w:rsidP="00D64A17">
            <w:pPr>
              <w:rPr>
                <w:ins w:id="1256" w:author="Ahmed Magdy" w:date="2021-02-10T22:46:00Z"/>
              </w:rPr>
            </w:pPr>
            <w:ins w:id="1257" w:author="Ahmed Magdy" w:date="2021-02-10T22:46:00Z">
              <w:r>
                <w:t>-check if the email or phone number exists in the data base</w:t>
              </w:r>
            </w:ins>
          </w:p>
          <w:p w14:paraId="16F4F9D2" w14:textId="77777777" w:rsidR="00D64A17" w:rsidRDefault="00D64A17" w:rsidP="00D64A17">
            <w:pPr>
              <w:rPr>
                <w:ins w:id="1258" w:author="Ahmed Magdy" w:date="2021-02-10T22:46:00Z"/>
              </w:rPr>
            </w:pPr>
            <w:ins w:id="1259" w:author="Ahmed Magdy" w:date="2021-02-10T22:46:00Z">
              <w:r>
                <w:t>- if exist the system wait for the user to enter the password</w:t>
              </w:r>
            </w:ins>
          </w:p>
          <w:p w14:paraId="4F20AA6E" w14:textId="77777777" w:rsidR="00D64A17" w:rsidRPr="001E5624" w:rsidRDefault="00D64A17" w:rsidP="00D64A17">
            <w:pPr>
              <w:rPr>
                <w:ins w:id="1260" w:author="Ahmed Magdy" w:date="2021-02-10T22:46:00Z"/>
              </w:rPr>
            </w:pPr>
            <w:ins w:id="1261" w:author="Ahmed Magdy" w:date="2021-02-10T22:46:00Z">
              <w:r>
                <w:t>-if not, the system warns the user with a message that the email is wrong</w:t>
              </w:r>
            </w:ins>
          </w:p>
        </w:tc>
      </w:tr>
      <w:tr w:rsidR="00D64A17" w:rsidRPr="00C95CC3" w14:paraId="021FFC92" w14:textId="77777777" w:rsidTr="00D64A17">
        <w:trPr>
          <w:trHeight w:val="106"/>
          <w:ins w:id="1262" w:author="Ahmed Magdy" w:date="2021-02-10T22:46:00Z"/>
        </w:trPr>
        <w:tc>
          <w:tcPr>
            <w:tcW w:w="1908" w:type="dxa"/>
            <w:vMerge/>
            <w:tcBorders>
              <w:left w:val="single" w:sz="12" w:space="0" w:color="auto"/>
              <w:right w:val="single" w:sz="6" w:space="0" w:color="auto"/>
            </w:tcBorders>
          </w:tcPr>
          <w:p w14:paraId="64DAD6A8" w14:textId="77777777" w:rsidR="00D64A17" w:rsidRPr="00B53BB9" w:rsidRDefault="00D64A17" w:rsidP="00D64A17">
            <w:pPr>
              <w:rPr>
                <w:ins w:id="1263" w:author="Ahmed Magdy" w:date="2021-02-10T22:46:00Z"/>
              </w:rPr>
            </w:pPr>
          </w:p>
        </w:tc>
        <w:tc>
          <w:tcPr>
            <w:tcW w:w="3474" w:type="dxa"/>
            <w:tcBorders>
              <w:top w:val="single" w:sz="6" w:space="0" w:color="auto"/>
              <w:left w:val="single" w:sz="6" w:space="0" w:color="auto"/>
              <w:bottom w:val="single" w:sz="6" w:space="0" w:color="auto"/>
              <w:right w:val="single" w:sz="12" w:space="0" w:color="auto"/>
            </w:tcBorders>
          </w:tcPr>
          <w:p w14:paraId="3A69E996" w14:textId="77777777" w:rsidR="00D64A17" w:rsidRPr="00C95CC3" w:rsidRDefault="00D64A17" w:rsidP="00D64A17">
            <w:pPr>
              <w:rPr>
                <w:ins w:id="1264" w:author="Ahmed Magdy" w:date="2021-02-10T22:46:00Z"/>
              </w:rPr>
            </w:pPr>
            <w:ins w:id="1265" w:author="Ahmed Magdy" w:date="2021-02-10T22:46:00Z">
              <w:r>
                <w:t>-User enters the password</w:t>
              </w:r>
            </w:ins>
          </w:p>
        </w:tc>
        <w:tc>
          <w:tcPr>
            <w:tcW w:w="3475" w:type="dxa"/>
            <w:tcBorders>
              <w:top w:val="single" w:sz="6" w:space="0" w:color="auto"/>
              <w:left w:val="single" w:sz="6" w:space="0" w:color="auto"/>
              <w:bottom w:val="single" w:sz="6" w:space="0" w:color="auto"/>
              <w:right w:val="single" w:sz="12" w:space="0" w:color="auto"/>
            </w:tcBorders>
          </w:tcPr>
          <w:p w14:paraId="0C32F151" w14:textId="77777777" w:rsidR="00D64A17" w:rsidRDefault="00D64A17" w:rsidP="00D64A17">
            <w:pPr>
              <w:rPr>
                <w:ins w:id="1266" w:author="Ahmed Magdy" w:date="2021-02-10T22:46:00Z"/>
              </w:rPr>
            </w:pPr>
            <w:ins w:id="1267" w:author="Ahmed Magdy" w:date="2021-02-10T22:46:00Z">
              <w:r>
                <w:t>-system validates the password</w:t>
              </w:r>
            </w:ins>
          </w:p>
          <w:p w14:paraId="19607164" w14:textId="77777777" w:rsidR="00D64A17" w:rsidRDefault="00D64A17" w:rsidP="00D64A17">
            <w:pPr>
              <w:rPr>
                <w:ins w:id="1268" w:author="Ahmed Magdy" w:date="2021-02-10T22:46:00Z"/>
              </w:rPr>
            </w:pPr>
            <w:ins w:id="1269" w:author="Ahmed Magdy" w:date="2021-02-10T22:46:00Z">
              <w:r>
                <w:t>- if wrong, the system warns the user with a message that the password is wrong</w:t>
              </w:r>
            </w:ins>
          </w:p>
          <w:p w14:paraId="23EACF50" w14:textId="77777777" w:rsidR="00D64A17" w:rsidRPr="00C95CC3" w:rsidRDefault="00D64A17" w:rsidP="00D64A17">
            <w:pPr>
              <w:rPr>
                <w:ins w:id="1270" w:author="Ahmed Magdy" w:date="2021-02-10T22:46:00Z"/>
              </w:rPr>
            </w:pPr>
            <w:ins w:id="1271" w:author="Ahmed Magdy" w:date="2021-02-10T22:46:00Z">
              <w:r>
                <w:t>- if the password is correct the system waits the user to click on the log in button</w:t>
              </w:r>
            </w:ins>
          </w:p>
        </w:tc>
      </w:tr>
      <w:tr w:rsidR="00D64A17" w:rsidRPr="00C95CC3" w14:paraId="00750DE8" w14:textId="77777777" w:rsidTr="00D64A17">
        <w:trPr>
          <w:trHeight w:val="106"/>
          <w:ins w:id="1272" w:author="Ahmed Magdy" w:date="2021-02-10T22:46:00Z"/>
        </w:trPr>
        <w:tc>
          <w:tcPr>
            <w:tcW w:w="1908" w:type="dxa"/>
            <w:vMerge/>
            <w:tcBorders>
              <w:left w:val="single" w:sz="12" w:space="0" w:color="auto"/>
              <w:right w:val="single" w:sz="6" w:space="0" w:color="auto"/>
            </w:tcBorders>
          </w:tcPr>
          <w:p w14:paraId="20290B9D" w14:textId="77777777" w:rsidR="00D64A17" w:rsidRPr="00B53BB9" w:rsidRDefault="00D64A17" w:rsidP="00D64A17">
            <w:pPr>
              <w:rPr>
                <w:ins w:id="1273" w:author="Ahmed Magdy" w:date="2021-02-10T22:46:00Z"/>
              </w:rPr>
            </w:pPr>
          </w:p>
        </w:tc>
        <w:tc>
          <w:tcPr>
            <w:tcW w:w="3474" w:type="dxa"/>
            <w:tcBorders>
              <w:top w:val="single" w:sz="6" w:space="0" w:color="auto"/>
              <w:left w:val="single" w:sz="6" w:space="0" w:color="auto"/>
              <w:bottom w:val="single" w:sz="6" w:space="0" w:color="auto"/>
              <w:right w:val="single" w:sz="12" w:space="0" w:color="auto"/>
            </w:tcBorders>
          </w:tcPr>
          <w:p w14:paraId="61AF3DB5" w14:textId="77777777" w:rsidR="00D64A17" w:rsidRPr="00C95CC3" w:rsidRDefault="00D64A17" w:rsidP="00D64A17">
            <w:pPr>
              <w:rPr>
                <w:ins w:id="1274" w:author="Ahmed Magdy" w:date="2021-02-10T22:46:00Z"/>
              </w:rPr>
            </w:pPr>
            <w:ins w:id="1275" w:author="Ahmed Magdy" w:date="2021-02-10T22:46:00Z">
              <w:r>
                <w:t>-user click on log in button</w:t>
              </w:r>
            </w:ins>
          </w:p>
        </w:tc>
        <w:tc>
          <w:tcPr>
            <w:tcW w:w="3475" w:type="dxa"/>
            <w:tcBorders>
              <w:top w:val="single" w:sz="6" w:space="0" w:color="auto"/>
              <w:left w:val="single" w:sz="6" w:space="0" w:color="auto"/>
              <w:bottom w:val="single" w:sz="6" w:space="0" w:color="auto"/>
              <w:right w:val="single" w:sz="12" w:space="0" w:color="auto"/>
            </w:tcBorders>
          </w:tcPr>
          <w:p w14:paraId="1ADF3806" w14:textId="77777777" w:rsidR="00D64A17" w:rsidRPr="00C95CC3" w:rsidRDefault="00D64A17" w:rsidP="00D64A17">
            <w:pPr>
              <w:rPr>
                <w:ins w:id="1276" w:author="Ahmed Magdy" w:date="2021-02-10T22:46:00Z"/>
              </w:rPr>
            </w:pPr>
            <w:ins w:id="1277" w:author="Ahmed Magdy" w:date="2021-02-10T22:46:00Z">
              <w:r>
                <w:t>-system forwards the user to his profile page</w:t>
              </w:r>
            </w:ins>
          </w:p>
        </w:tc>
      </w:tr>
      <w:tr w:rsidR="00D64A17" w:rsidRPr="00C95CC3" w14:paraId="1E1B5BD4" w14:textId="77777777" w:rsidTr="00D64A17">
        <w:trPr>
          <w:ins w:id="1278"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25A33AF3" w14:textId="77777777" w:rsidR="00D64A17" w:rsidRPr="00C95CC3" w:rsidRDefault="00D64A17" w:rsidP="00D64A17">
            <w:pPr>
              <w:rPr>
                <w:ins w:id="1279" w:author="Ahmed Magdy" w:date="2021-02-10T22:46:00Z"/>
              </w:rPr>
            </w:pPr>
            <w:ins w:id="1280" w:author="Ahmed Magdy" w:date="2021-02-10T22:46:00Z">
              <w:r w:rsidRPr="00C95CC3">
                <w:t>Exceptions:</w:t>
              </w:r>
            </w:ins>
          </w:p>
        </w:tc>
        <w:tc>
          <w:tcPr>
            <w:tcW w:w="6949" w:type="dxa"/>
            <w:gridSpan w:val="2"/>
            <w:tcBorders>
              <w:top w:val="single" w:sz="6" w:space="0" w:color="auto"/>
              <w:left w:val="single" w:sz="6" w:space="0" w:color="auto"/>
              <w:bottom w:val="single" w:sz="6" w:space="0" w:color="auto"/>
              <w:right w:val="single" w:sz="12" w:space="0" w:color="auto"/>
            </w:tcBorders>
          </w:tcPr>
          <w:p w14:paraId="02194291" w14:textId="77777777" w:rsidR="00D64A17" w:rsidRPr="00C95CC3" w:rsidRDefault="00D64A17" w:rsidP="00D64A17">
            <w:pPr>
              <w:rPr>
                <w:ins w:id="1281" w:author="Ahmed Magdy" w:date="2021-02-10T22:46:00Z"/>
              </w:rPr>
            </w:pPr>
            <w:ins w:id="1282" w:author="Ahmed Magdy" w:date="2021-02-10T22:46:00Z">
              <w:r>
                <w:t>The user checked the keep me logged in box last time he logged in by himself</w:t>
              </w:r>
            </w:ins>
          </w:p>
        </w:tc>
      </w:tr>
    </w:tbl>
    <w:p w14:paraId="1A9E971E" w14:textId="77777777" w:rsidR="00D64A17" w:rsidRDefault="00D64A17" w:rsidP="00D64A17">
      <w:pPr>
        <w:pStyle w:val="ListParagraph"/>
        <w:ind w:left="1224"/>
        <w:rPr>
          <w:ins w:id="1283" w:author="Ahmed Magdy" w:date="2021-02-10T22:46:00Z"/>
          <w:rFonts w:asciiTheme="minorBidi" w:hAnsiTheme="minorBidi"/>
          <w:b/>
          <w:bCs/>
          <w:color w:val="000000" w:themeColor="text1"/>
          <w:sz w:val="32"/>
          <w:szCs w:val="32"/>
        </w:rPr>
      </w:pPr>
    </w:p>
    <w:p w14:paraId="51182A7C" w14:textId="77777777" w:rsidR="00D64A17" w:rsidRDefault="00D64A17" w:rsidP="00D64A17">
      <w:pPr>
        <w:pStyle w:val="ListParagraph"/>
        <w:ind w:left="1224"/>
        <w:rPr>
          <w:ins w:id="1284" w:author="Ahmed Magdy" w:date="2021-02-10T22:46:00Z"/>
          <w:rFonts w:asciiTheme="minorBidi" w:hAnsiTheme="minorBidi"/>
          <w:b/>
          <w:bCs/>
          <w:color w:val="000000" w:themeColor="text1"/>
          <w:sz w:val="32"/>
          <w:szCs w:val="32"/>
        </w:rPr>
      </w:pPr>
    </w:p>
    <w:p w14:paraId="2722AB4E" w14:textId="77777777" w:rsidR="00D64A17" w:rsidRDefault="00D64A17">
      <w:pPr>
        <w:pStyle w:val="ListParagraph"/>
        <w:numPr>
          <w:ilvl w:val="0"/>
          <w:numId w:val="58"/>
        </w:numPr>
        <w:rPr>
          <w:ins w:id="1285" w:author="Ahmed Magdy" w:date="2021-02-10T22:46:00Z"/>
          <w:rFonts w:asciiTheme="minorBidi" w:hAnsiTheme="minorBidi"/>
          <w:b/>
          <w:bCs/>
          <w:color w:val="000000" w:themeColor="text1"/>
          <w:sz w:val="32"/>
          <w:szCs w:val="32"/>
        </w:rPr>
        <w:pPrChange w:id="1286" w:author="Ahmed Magdy" w:date="2021-02-10T22:49:00Z">
          <w:pPr>
            <w:pStyle w:val="ListParagraph"/>
            <w:numPr>
              <w:ilvl w:val="2"/>
              <w:numId w:val="41"/>
            </w:numPr>
            <w:ind w:left="1224" w:hanging="504"/>
          </w:pPr>
        </w:pPrChange>
      </w:pPr>
      <w:ins w:id="1287" w:author="Ahmed Magdy" w:date="2021-02-10T22:46:00Z">
        <w:r>
          <w:rPr>
            <w:rFonts w:asciiTheme="minorBidi" w:hAnsiTheme="minorBidi"/>
            <w:b/>
            <w:bCs/>
            <w:color w:val="000000" w:themeColor="text1"/>
            <w:sz w:val="32"/>
            <w:szCs w:val="32"/>
          </w:rPr>
          <w:t>Search for a word</w:t>
        </w:r>
      </w:ins>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64A17" w:rsidRPr="00C95CC3" w14:paraId="2492E5F3" w14:textId="77777777" w:rsidTr="00D64A17">
        <w:trPr>
          <w:trHeight w:val="312"/>
          <w:ins w:id="1288" w:author="Ahmed Magdy" w:date="2021-02-10T22:46:00Z"/>
        </w:trPr>
        <w:tc>
          <w:tcPr>
            <w:tcW w:w="1908" w:type="dxa"/>
          </w:tcPr>
          <w:p w14:paraId="78129FCE" w14:textId="77777777" w:rsidR="00D64A17" w:rsidRPr="00C95CC3" w:rsidRDefault="00D64A17" w:rsidP="00D64A17">
            <w:pPr>
              <w:rPr>
                <w:ins w:id="1289" w:author="Ahmed Magdy" w:date="2021-02-10T22:46:00Z"/>
              </w:rPr>
            </w:pPr>
            <w:ins w:id="1290" w:author="Ahmed Magdy" w:date="2021-02-10T22:46:00Z">
              <w:r w:rsidRPr="00C95CC3">
                <w:t>Use Case ID:</w:t>
              </w:r>
            </w:ins>
          </w:p>
        </w:tc>
        <w:tc>
          <w:tcPr>
            <w:tcW w:w="6949" w:type="dxa"/>
            <w:gridSpan w:val="2"/>
          </w:tcPr>
          <w:p w14:paraId="7D89A52F" w14:textId="77777777" w:rsidR="00D64A17" w:rsidRPr="00C95CC3" w:rsidRDefault="00D64A17" w:rsidP="00D64A17">
            <w:pPr>
              <w:rPr>
                <w:ins w:id="1291" w:author="Ahmed Magdy" w:date="2021-02-10T22:46:00Z"/>
              </w:rPr>
            </w:pPr>
            <w:ins w:id="1292" w:author="Ahmed Magdy" w:date="2021-02-10T22:46:00Z">
              <w:r>
                <w:t>3</w:t>
              </w:r>
            </w:ins>
          </w:p>
        </w:tc>
      </w:tr>
      <w:tr w:rsidR="00D64A17" w:rsidRPr="00C95CC3" w14:paraId="3C19AE74" w14:textId="77777777" w:rsidTr="00D64A17">
        <w:trPr>
          <w:trHeight w:val="246"/>
          <w:ins w:id="1293" w:author="Ahmed Magdy" w:date="2021-02-10T22:46:00Z"/>
        </w:trPr>
        <w:tc>
          <w:tcPr>
            <w:tcW w:w="1908" w:type="dxa"/>
          </w:tcPr>
          <w:p w14:paraId="328C6814" w14:textId="77777777" w:rsidR="00D64A17" w:rsidRPr="00C95CC3" w:rsidRDefault="00D64A17" w:rsidP="00D64A17">
            <w:pPr>
              <w:rPr>
                <w:ins w:id="1294" w:author="Ahmed Magdy" w:date="2021-02-10T22:46:00Z"/>
              </w:rPr>
            </w:pPr>
            <w:ins w:id="1295" w:author="Ahmed Magdy" w:date="2021-02-10T22:46:00Z">
              <w:r w:rsidRPr="00C95CC3">
                <w:t>Use Case Name:</w:t>
              </w:r>
            </w:ins>
          </w:p>
        </w:tc>
        <w:tc>
          <w:tcPr>
            <w:tcW w:w="6949" w:type="dxa"/>
            <w:gridSpan w:val="2"/>
          </w:tcPr>
          <w:p w14:paraId="4F81A813" w14:textId="77777777" w:rsidR="00D64A17" w:rsidRPr="00C95CC3" w:rsidRDefault="00D64A17" w:rsidP="00D64A17">
            <w:pPr>
              <w:rPr>
                <w:ins w:id="1296" w:author="Ahmed Magdy" w:date="2021-02-10T22:46:00Z"/>
              </w:rPr>
            </w:pPr>
            <w:ins w:id="1297" w:author="Ahmed Magdy" w:date="2021-02-10T22:46:00Z">
              <w:r>
                <w:t>Search for word</w:t>
              </w:r>
            </w:ins>
          </w:p>
        </w:tc>
      </w:tr>
      <w:tr w:rsidR="00D64A17" w:rsidRPr="00C95CC3" w14:paraId="5248F00E" w14:textId="77777777" w:rsidTr="00D64A17">
        <w:trPr>
          <w:ins w:id="1298"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404671E8" w14:textId="77777777" w:rsidR="00D64A17" w:rsidRPr="00C95CC3" w:rsidRDefault="00D64A17" w:rsidP="00D64A17">
            <w:pPr>
              <w:rPr>
                <w:ins w:id="1299" w:author="Ahmed Magdy" w:date="2021-02-10T22:46:00Z"/>
              </w:rPr>
            </w:pPr>
            <w:ins w:id="1300" w:author="Ahmed Magdy" w:date="2021-02-10T22:46:00Z">
              <w:r w:rsidRPr="00C95CC3">
                <w:t>Actor</w:t>
              </w:r>
              <w:r>
                <w:t>s</w:t>
              </w:r>
              <w:r w:rsidRPr="00C95CC3">
                <w:t>:</w:t>
              </w:r>
            </w:ins>
          </w:p>
        </w:tc>
        <w:tc>
          <w:tcPr>
            <w:tcW w:w="6949" w:type="dxa"/>
            <w:gridSpan w:val="2"/>
            <w:tcBorders>
              <w:top w:val="single" w:sz="6" w:space="0" w:color="auto"/>
              <w:left w:val="single" w:sz="6" w:space="0" w:color="auto"/>
              <w:bottom w:val="single" w:sz="6" w:space="0" w:color="auto"/>
              <w:right w:val="single" w:sz="12" w:space="0" w:color="auto"/>
            </w:tcBorders>
          </w:tcPr>
          <w:p w14:paraId="698C9BFC" w14:textId="77777777" w:rsidR="00D64A17" w:rsidRPr="00C95CC3" w:rsidRDefault="00D64A17" w:rsidP="00D64A17">
            <w:pPr>
              <w:rPr>
                <w:ins w:id="1301" w:author="Ahmed Magdy" w:date="2021-02-10T22:46:00Z"/>
              </w:rPr>
            </w:pPr>
            <w:ins w:id="1302" w:author="Ahmed Magdy" w:date="2021-02-10T22:46:00Z">
              <w:r>
                <w:t>user</w:t>
              </w:r>
            </w:ins>
          </w:p>
        </w:tc>
      </w:tr>
      <w:tr w:rsidR="00D64A17" w:rsidRPr="00C95CC3" w14:paraId="057B8B79" w14:textId="77777777" w:rsidTr="00D64A17">
        <w:trPr>
          <w:ins w:id="1303"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532E3D4D" w14:textId="77777777" w:rsidR="00D64A17" w:rsidRPr="00C95CC3" w:rsidRDefault="00D64A17" w:rsidP="00D64A17">
            <w:pPr>
              <w:rPr>
                <w:ins w:id="1304" w:author="Ahmed Magdy" w:date="2021-02-10T22:46:00Z"/>
              </w:rPr>
            </w:pPr>
            <w:ins w:id="1305" w:author="Ahmed Magdy" w:date="2021-02-10T22:46:00Z">
              <w:r w:rsidRPr="00C95CC3">
                <w:t>Pre</w:t>
              </w:r>
              <w:r>
                <w:t>-</w:t>
              </w:r>
              <w:r w:rsidRPr="00C95CC3">
                <w:t>conditions:</w:t>
              </w:r>
            </w:ins>
          </w:p>
        </w:tc>
        <w:tc>
          <w:tcPr>
            <w:tcW w:w="6949" w:type="dxa"/>
            <w:gridSpan w:val="2"/>
            <w:tcBorders>
              <w:top w:val="single" w:sz="6" w:space="0" w:color="auto"/>
              <w:left w:val="single" w:sz="6" w:space="0" w:color="auto"/>
              <w:bottom w:val="single" w:sz="6" w:space="0" w:color="auto"/>
              <w:right w:val="single" w:sz="12" w:space="0" w:color="auto"/>
            </w:tcBorders>
          </w:tcPr>
          <w:p w14:paraId="2FF28240" w14:textId="77777777" w:rsidR="00D64A17" w:rsidRPr="00C95CC3" w:rsidRDefault="00D64A17" w:rsidP="00D64A17">
            <w:pPr>
              <w:rPr>
                <w:ins w:id="1306" w:author="Ahmed Magdy" w:date="2021-02-10T22:46:00Z"/>
              </w:rPr>
            </w:pPr>
            <w:ins w:id="1307" w:author="Ahmed Magdy" w:date="2021-02-10T22:46:00Z">
              <w:r>
                <w:t>User enter the word he wants to search about</w:t>
              </w:r>
            </w:ins>
          </w:p>
        </w:tc>
      </w:tr>
      <w:tr w:rsidR="00D64A17" w:rsidRPr="00C95CC3" w14:paraId="376A558F" w14:textId="77777777" w:rsidTr="00D64A17">
        <w:trPr>
          <w:ins w:id="1308"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6FA2599A" w14:textId="77777777" w:rsidR="00D64A17" w:rsidRPr="00C95CC3" w:rsidRDefault="00D64A17" w:rsidP="00D64A17">
            <w:pPr>
              <w:rPr>
                <w:ins w:id="1309" w:author="Ahmed Magdy" w:date="2021-02-10T22:46:00Z"/>
              </w:rPr>
            </w:pPr>
            <w:ins w:id="1310" w:author="Ahmed Magdy" w:date="2021-02-10T22:46:00Z">
              <w:r w:rsidRPr="00C95CC3">
                <w:t>Post</w:t>
              </w:r>
              <w:r>
                <w:t>-</w:t>
              </w:r>
              <w:r w:rsidRPr="00C95CC3">
                <w:t>conditions:</w:t>
              </w:r>
            </w:ins>
          </w:p>
        </w:tc>
        <w:tc>
          <w:tcPr>
            <w:tcW w:w="6949" w:type="dxa"/>
            <w:gridSpan w:val="2"/>
            <w:tcBorders>
              <w:top w:val="single" w:sz="6" w:space="0" w:color="auto"/>
              <w:left w:val="single" w:sz="6" w:space="0" w:color="auto"/>
              <w:bottom w:val="single" w:sz="6" w:space="0" w:color="auto"/>
              <w:right w:val="single" w:sz="12" w:space="0" w:color="auto"/>
            </w:tcBorders>
          </w:tcPr>
          <w:p w14:paraId="42544F13" w14:textId="77777777" w:rsidR="00D64A17" w:rsidRPr="00C95CC3" w:rsidRDefault="00D64A17" w:rsidP="00D64A17">
            <w:pPr>
              <w:rPr>
                <w:ins w:id="1311" w:author="Ahmed Magdy" w:date="2021-02-10T22:46:00Z"/>
              </w:rPr>
            </w:pPr>
            <w:ins w:id="1312" w:author="Ahmed Magdy" w:date="2021-02-10T22:46:00Z">
              <w:r>
                <w:t>System forward the user to the Insights page</w:t>
              </w:r>
            </w:ins>
          </w:p>
        </w:tc>
      </w:tr>
      <w:tr w:rsidR="00D64A17" w:rsidRPr="00C95CC3" w14:paraId="7C2B191C" w14:textId="77777777" w:rsidTr="00D64A17">
        <w:trPr>
          <w:trHeight w:val="108"/>
          <w:ins w:id="1313" w:author="Ahmed Magdy" w:date="2021-02-10T22:46:00Z"/>
        </w:trPr>
        <w:tc>
          <w:tcPr>
            <w:tcW w:w="1908" w:type="dxa"/>
            <w:vMerge w:val="restart"/>
            <w:tcBorders>
              <w:top w:val="single" w:sz="6" w:space="0" w:color="auto"/>
              <w:left w:val="single" w:sz="12" w:space="0" w:color="auto"/>
              <w:right w:val="single" w:sz="6" w:space="0" w:color="auto"/>
            </w:tcBorders>
          </w:tcPr>
          <w:p w14:paraId="056117A2" w14:textId="77777777" w:rsidR="00D64A17" w:rsidRPr="00B53BB9" w:rsidRDefault="00D64A17" w:rsidP="00D64A17">
            <w:pPr>
              <w:rPr>
                <w:ins w:id="1314" w:author="Ahmed Magdy" w:date="2021-02-10T22:46:00Z"/>
              </w:rPr>
            </w:pPr>
            <w:ins w:id="1315" w:author="Ahmed Magdy" w:date="2021-02-10T22:46:00Z">
              <w:r w:rsidRPr="00B53BB9">
                <w:t>Flow of events:</w:t>
              </w:r>
            </w:ins>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8D45CAB" w14:textId="77777777" w:rsidR="00D64A17" w:rsidRPr="00B53BB9" w:rsidRDefault="00D64A17" w:rsidP="00D64A17">
            <w:pPr>
              <w:rPr>
                <w:ins w:id="1316" w:author="Ahmed Magdy" w:date="2021-02-10T22:46:00Z"/>
                <w:b/>
                <w:bCs/>
              </w:rPr>
            </w:pPr>
            <w:ins w:id="1317" w:author="Ahmed Magdy" w:date="2021-02-10T22:46:00Z">
              <w:r w:rsidRPr="00B53BB9">
                <w:rPr>
                  <w:b/>
                  <w:bCs/>
                </w:rPr>
                <w:t>User Action</w:t>
              </w:r>
              <w:r>
                <w:rPr>
                  <w:b/>
                  <w:bCs/>
                </w:rPr>
                <w:t>s</w:t>
              </w:r>
            </w:ins>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5F3FC84" w14:textId="77777777" w:rsidR="00D64A17" w:rsidRPr="00B53BB9" w:rsidRDefault="00D64A17" w:rsidP="00D64A17">
            <w:pPr>
              <w:rPr>
                <w:ins w:id="1318" w:author="Ahmed Magdy" w:date="2021-02-10T22:46:00Z"/>
                <w:b/>
                <w:bCs/>
              </w:rPr>
            </w:pPr>
            <w:ins w:id="1319" w:author="Ahmed Magdy" w:date="2021-02-10T22:46:00Z">
              <w:r w:rsidRPr="00B53BB9">
                <w:rPr>
                  <w:b/>
                  <w:bCs/>
                </w:rPr>
                <w:t>System Action</w:t>
              </w:r>
              <w:r>
                <w:rPr>
                  <w:b/>
                  <w:bCs/>
                </w:rPr>
                <w:t>s</w:t>
              </w:r>
            </w:ins>
          </w:p>
        </w:tc>
      </w:tr>
      <w:tr w:rsidR="00D64A17" w:rsidRPr="00C95CC3" w14:paraId="3D060084" w14:textId="77777777" w:rsidTr="00D64A17">
        <w:trPr>
          <w:trHeight w:val="106"/>
          <w:ins w:id="1320" w:author="Ahmed Magdy" w:date="2021-02-10T22:46:00Z"/>
        </w:trPr>
        <w:tc>
          <w:tcPr>
            <w:tcW w:w="1908" w:type="dxa"/>
            <w:vMerge/>
            <w:tcBorders>
              <w:left w:val="single" w:sz="12" w:space="0" w:color="auto"/>
              <w:right w:val="single" w:sz="6" w:space="0" w:color="auto"/>
            </w:tcBorders>
          </w:tcPr>
          <w:p w14:paraId="1C6F3A1D" w14:textId="77777777" w:rsidR="00D64A17" w:rsidRPr="00B53BB9" w:rsidRDefault="00D64A17" w:rsidP="00D64A17">
            <w:pPr>
              <w:rPr>
                <w:ins w:id="1321" w:author="Ahmed Magdy" w:date="2021-02-10T22:46:00Z"/>
              </w:rPr>
            </w:pPr>
          </w:p>
        </w:tc>
        <w:tc>
          <w:tcPr>
            <w:tcW w:w="3474" w:type="dxa"/>
            <w:tcBorders>
              <w:top w:val="single" w:sz="6" w:space="0" w:color="auto"/>
              <w:left w:val="single" w:sz="6" w:space="0" w:color="auto"/>
              <w:bottom w:val="single" w:sz="6" w:space="0" w:color="auto"/>
              <w:right w:val="single" w:sz="12" w:space="0" w:color="auto"/>
            </w:tcBorders>
          </w:tcPr>
          <w:p w14:paraId="72153696" w14:textId="77777777" w:rsidR="00D64A17" w:rsidRPr="00C95CC3" w:rsidRDefault="00D64A17" w:rsidP="00D64A17">
            <w:pPr>
              <w:rPr>
                <w:ins w:id="1322" w:author="Ahmed Magdy" w:date="2021-02-10T22:46:00Z"/>
              </w:rPr>
            </w:pPr>
            <w:ins w:id="1323" w:author="Ahmed Magdy" w:date="2021-02-10T22:46:00Z">
              <w:r>
                <w:t>-User enters the word he is looking for its insights</w:t>
              </w:r>
            </w:ins>
          </w:p>
        </w:tc>
        <w:tc>
          <w:tcPr>
            <w:tcW w:w="3475" w:type="dxa"/>
            <w:tcBorders>
              <w:top w:val="single" w:sz="6" w:space="0" w:color="auto"/>
              <w:left w:val="single" w:sz="6" w:space="0" w:color="auto"/>
              <w:bottom w:val="single" w:sz="6" w:space="0" w:color="auto"/>
              <w:right w:val="single" w:sz="12" w:space="0" w:color="auto"/>
            </w:tcBorders>
          </w:tcPr>
          <w:p w14:paraId="32DC0058" w14:textId="77777777" w:rsidR="00D64A17" w:rsidRPr="001E5624" w:rsidRDefault="00D64A17" w:rsidP="00D64A17">
            <w:pPr>
              <w:rPr>
                <w:ins w:id="1324" w:author="Ahmed Magdy" w:date="2021-02-10T22:46:00Z"/>
              </w:rPr>
            </w:pPr>
            <w:ins w:id="1325" w:author="Ahmed Magdy" w:date="2021-02-10T22:46:00Z">
              <w:r>
                <w:t xml:space="preserve">-system shows the analytical results of the desired word in a form of detailed graphs and charts </w:t>
              </w:r>
            </w:ins>
          </w:p>
        </w:tc>
      </w:tr>
      <w:tr w:rsidR="00D64A17" w:rsidRPr="00C95CC3" w14:paraId="6F9B4B7F" w14:textId="77777777" w:rsidTr="00D64A17">
        <w:trPr>
          <w:ins w:id="1326"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2A4EABE9" w14:textId="77777777" w:rsidR="00D64A17" w:rsidRPr="00C95CC3" w:rsidRDefault="00D64A17" w:rsidP="00D64A17">
            <w:pPr>
              <w:rPr>
                <w:ins w:id="1327" w:author="Ahmed Magdy" w:date="2021-02-10T22:46:00Z"/>
              </w:rPr>
            </w:pPr>
            <w:ins w:id="1328" w:author="Ahmed Magdy" w:date="2021-02-10T22:46:00Z">
              <w:r w:rsidRPr="00C95CC3">
                <w:t>Exceptions:</w:t>
              </w:r>
            </w:ins>
          </w:p>
        </w:tc>
        <w:tc>
          <w:tcPr>
            <w:tcW w:w="6949" w:type="dxa"/>
            <w:gridSpan w:val="2"/>
            <w:tcBorders>
              <w:top w:val="single" w:sz="6" w:space="0" w:color="auto"/>
              <w:left w:val="single" w:sz="6" w:space="0" w:color="auto"/>
              <w:bottom w:val="single" w:sz="6" w:space="0" w:color="auto"/>
              <w:right w:val="single" w:sz="12" w:space="0" w:color="auto"/>
            </w:tcBorders>
          </w:tcPr>
          <w:p w14:paraId="2725C8F6" w14:textId="77777777" w:rsidR="00D64A17" w:rsidRPr="00C95CC3" w:rsidRDefault="00D64A17" w:rsidP="00D64A17">
            <w:pPr>
              <w:rPr>
                <w:ins w:id="1329" w:author="Ahmed Magdy" w:date="2021-02-10T22:46:00Z"/>
              </w:rPr>
            </w:pPr>
            <w:ins w:id="1330" w:author="Ahmed Magdy" w:date="2021-02-10T22:46:00Z">
              <w:r>
                <w:t>none</w:t>
              </w:r>
            </w:ins>
          </w:p>
        </w:tc>
      </w:tr>
    </w:tbl>
    <w:p w14:paraId="33AC47F1" w14:textId="77777777" w:rsidR="00D64A17" w:rsidRDefault="00D64A17" w:rsidP="00D64A17">
      <w:pPr>
        <w:pStyle w:val="ListParagraph"/>
        <w:ind w:left="1224"/>
        <w:rPr>
          <w:ins w:id="1331" w:author="Ahmed Magdy" w:date="2021-02-10T22:46:00Z"/>
          <w:rFonts w:asciiTheme="minorBidi" w:hAnsiTheme="minorBidi"/>
          <w:b/>
          <w:bCs/>
          <w:color w:val="000000" w:themeColor="text1"/>
          <w:sz w:val="32"/>
          <w:szCs w:val="32"/>
        </w:rPr>
      </w:pPr>
    </w:p>
    <w:p w14:paraId="7350A551" w14:textId="77777777" w:rsidR="00D64A17" w:rsidRDefault="00D64A17" w:rsidP="00D64A17">
      <w:pPr>
        <w:pStyle w:val="ListParagraph"/>
        <w:ind w:left="1224"/>
        <w:rPr>
          <w:ins w:id="1332" w:author="Ahmed Magdy" w:date="2021-02-10T22:46:00Z"/>
          <w:rFonts w:asciiTheme="minorBidi" w:hAnsiTheme="minorBidi"/>
          <w:b/>
          <w:bCs/>
          <w:color w:val="000000" w:themeColor="text1"/>
          <w:sz w:val="32"/>
          <w:szCs w:val="32"/>
        </w:rPr>
      </w:pPr>
    </w:p>
    <w:p w14:paraId="77E2FA2D" w14:textId="77777777" w:rsidR="00D64A17" w:rsidRDefault="00D64A17">
      <w:pPr>
        <w:pStyle w:val="ListParagraph"/>
        <w:numPr>
          <w:ilvl w:val="0"/>
          <w:numId w:val="58"/>
        </w:numPr>
        <w:rPr>
          <w:ins w:id="1333" w:author="Ahmed Magdy" w:date="2021-02-10T22:46:00Z"/>
          <w:rFonts w:asciiTheme="minorBidi" w:hAnsiTheme="minorBidi"/>
          <w:b/>
          <w:bCs/>
          <w:color w:val="000000" w:themeColor="text1"/>
          <w:sz w:val="32"/>
          <w:szCs w:val="32"/>
        </w:rPr>
        <w:pPrChange w:id="1334" w:author="Ahmed Magdy" w:date="2021-02-10T22:49:00Z">
          <w:pPr>
            <w:pStyle w:val="ListParagraph"/>
            <w:numPr>
              <w:ilvl w:val="2"/>
              <w:numId w:val="41"/>
            </w:numPr>
            <w:ind w:left="1224" w:hanging="504"/>
          </w:pPr>
        </w:pPrChange>
      </w:pPr>
      <w:ins w:id="1335" w:author="Ahmed Magdy" w:date="2021-02-10T22:46:00Z">
        <w:r>
          <w:rPr>
            <w:rFonts w:asciiTheme="minorBidi" w:hAnsiTheme="minorBidi"/>
            <w:b/>
            <w:bCs/>
            <w:color w:val="000000" w:themeColor="text1"/>
            <w:sz w:val="32"/>
            <w:szCs w:val="32"/>
          </w:rPr>
          <w:t>Save results</w:t>
        </w:r>
      </w:ins>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64A17" w:rsidRPr="00C95CC3" w14:paraId="72C286D1" w14:textId="77777777" w:rsidTr="00D64A17">
        <w:trPr>
          <w:trHeight w:val="312"/>
          <w:ins w:id="1336" w:author="Ahmed Magdy" w:date="2021-02-10T22:46:00Z"/>
        </w:trPr>
        <w:tc>
          <w:tcPr>
            <w:tcW w:w="1908" w:type="dxa"/>
          </w:tcPr>
          <w:p w14:paraId="59A483F6" w14:textId="77777777" w:rsidR="00D64A17" w:rsidRPr="00C95CC3" w:rsidRDefault="00D64A17" w:rsidP="00D64A17">
            <w:pPr>
              <w:rPr>
                <w:ins w:id="1337" w:author="Ahmed Magdy" w:date="2021-02-10T22:46:00Z"/>
              </w:rPr>
            </w:pPr>
            <w:ins w:id="1338" w:author="Ahmed Magdy" w:date="2021-02-10T22:46:00Z">
              <w:r w:rsidRPr="00C95CC3">
                <w:t>Use Case ID:</w:t>
              </w:r>
            </w:ins>
          </w:p>
        </w:tc>
        <w:tc>
          <w:tcPr>
            <w:tcW w:w="6949" w:type="dxa"/>
            <w:gridSpan w:val="2"/>
          </w:tcPr>
          <w:p w14:paraId="176758B3" w14:textId="77777777" w:rsidR="00D64A17" w:rsidRPr="00C95CC3" w:rsidRDefault="00D64A17" w:rsidP="00D64A17">
            <w:pPr>
              <w:rPr>
                <w:ins w:id="1339" w:author="Ahmed Magdy" w:date="2021-02-10T22:46:00Z"/>
              </w:rPr>
            </w:pPr>
            <w:ins w:id="1340" w:author="Ahmed Magdy" w:date="2021-02-10T22:46:00Z">
              <w:r>
                <w:t>4</w:t>
              </w:r>
            </w:ins>
          </w:p>
        </w:tc>
      </w:tr>
      <w:tr w:rsidR="00D64A17" w:rsidRPr="00C95CC3" w14:paraId="453B227F" w14:textId="77777777" w:rsidTr="00D64A17">
        <w:trPr>
          <w:trHeight w:val="246"/>
          <w:ins w:id="1341" w:author="Ahmed Magdy" w:date="2021-02-10T22:46:00Z"/>
        </w:trPr>
        <w:tc>
          <w:tcPr>
            <w:tcW w:w="1908" w:type="dxa"/>
          </w:tcPr>
          <w:p w14:paraId="2BBAFE2E" w14:textId="77777777" w:rsidR="00D64A17" w:rsidRPr="00C95CC3" w:rsidRDefault="00D64A17" w:rsidP="00D64A17">
            <w:pPr>
              <w:rPr>
                <w:ins w:id="1342" w:author="Ahmed Magdy" w:date="2021-02-10T22:46:00Z"/>
              </w:rPr>
            </w:pPr>
            <w:ins w:id="1343" w:author="Ahmed Magdy" w:date="2021-02-10T22:46:00Z">
              <w:r w:rsidRPr="00C95CC3">
                <w:t>Use Case Name:</w:t>
              </w:r>
            </w:ins>
          </w:p>
        </w:tc>
        <w:tc>
          <w:tcPr>
            <w:tcW w:w="6949" w:type="dxa"/>
            <w:gridSpan w:val="2"/>
          </w:tcPr>
          <w:p w14:paraId="3FB60719" w14:textId="77777777" w:rsidR="00D64A17" w:rsidRPr="00C95CC3" w:rsidRDefault="00D64A17" w:rsidP="00D64A17">
            <w:pPr>
              <w:rPr>
                <w:ins w:id="1344" w:author="Ahmed Magdy" w:date="2021-02-10T22:46:00Z"/>
              </w:rPr>
            </w:pPr>
            <w:ins w:id="1345" w:author="Ahmed Magdy" w:date="2021-02-10T22:46:00Z">
              <w:r>
                <w:t>Save the results</w:t>
              </w:r>
            </w:ins>
          </w:p>
        </w:tc>
      </w:tr>
      <w:tr w:rsidR="00D64A17" w:rsidRPr="00C95CC3" w14:paraId="513F5B5B" w14:textId="77777777" w:rsidTr="00D64A17">
        <w:trPr>
          <w:ins w:id="1346"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08A748DE" w14:textId="77777777" w:rsidR="00D64A17" w:rsidRPr="00C95CC3" w:rsidRDefault="00D64A17" w:rsidP="00D64A17">
            <w:pPr>
              <w:rPr>
                <w:ins w:id="1347" w:author="Ahmed Magdy" w:date="2021-02-10T22:46:00Z"/>
              </w:rPr>
            </w:pPr>
            <w:ins w:id="1348" w:author="Ahmed Magdy" w:date="2021-02-10T22:46:00Z">
              <w:r w:rsidRPr="00C95CC3">
                <w:t>Actor</w:t>
              </w:r>
              <w:r>
                <w:t>s</w:t>
              </w:r>
              <w:r w:rsidRPr="00C95CC3">
                <w:t>:</w:t>
              </w:r>
            </w:ins>
          </w:p>
        </w:tc>
        <w:tc>
          <w:tcPr>
            <w:tcW w:w="6949" w:type="dxa"/>
            <w:gridSpan w:val="2"/>
            <w:tcBorders>
              <w:top w:val="single" w:sz="6" w:space="0" w:color="auto"/>
              <w:left w:val="single" w:sz="6" w:space="0" w:color="auto"/>
              <w:bottom w:val="single" w:sz="6" w:space="0" w:color="auto"/>
              <w:right w:val="single" w:sz="12" w:space="0" w:color="auto"/>
            </w:tcBorders>
          </w:tcPr>
          <w:p w14:paraId="14A32140" w14:textId="77777777" w:rsidR="00D64A17" w:rsidRPr="00C95CC3" w:rsidRDefault="00D64A17" w:rsidP="00D64A17">
            <w:pPr>
              <w:rPr>
                <w:ins w:id="1349" w:author="Ahmed Magdy" w:date="2021-02-10T22:46:00Z"/>
              </w:rPr>
            </w:pPr>
            <w:ins w:id="1350" w:author="Ahmed Magdy" w:date="2021-02-10T22:46:00Z">
              <w:r>
                <w:t>user</w:t>
              </w:r>
            </w:ins>
          </w:p>
        </w:tc>
      </w:tr>
      <w:tr w:rsidR="00D64A17" w:rsidRPr="00C95CC3" w14:paraId="12DB075C" w14:textId="77777777" w:rsidTr="00D64A17">
        <w:trPr>
          <w:ins w:id="1351"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06A09A5D" w14:textId="77777777" w:rsidR="00D64A17" w:rsidRPr="00C95CC3" w:rsidRDefault="00D64A17" w:rsidP="00D64A17">
            <w:pPr>
              <w:rPr>
                <w:ins w:id="1352" w:author="Ahmed Magdy" w:date="2021-02-10T22:46:00Z"/>
              </w:rPr>
            </w:pPr>
            <w:ins w:id="1353" w:author="Ahmed Magdy" w:date="2021-02-10T22:46:00Z">
              <w:r w:rsidRPr="00C95CC3">
                <w:t>Pre</w:t>
              </w:r>
              <w:r>
                <w:t>-</w:t>
              </w:r>
              <w:r w:rsidRPr="00C95CC3">
                <w:t>conditions:</w:t>
              </w:r>
            </w:ins>
          </w:p>
        </w:tc>
        <w:tc>
          <w:tcPr>
            <w:tcW w:w="6949" w:type="dxa"/>
            <w:gridSpan w:val="2"/>
            <w:tcBorders>
              <w:top w:val="single" w:sz="6" w:space="0" w:color="auto"/>
              <w:left w:val="single" w:sz="6" w:space="0" w:color="auto"/>
              <w:bottom w:val="single" w:sz="6" w:space="0" w:color="auto"/>
              <w:right w:val="single" w:sz="12" w:space="0" w:color="auto"/>
            </w:tcBorders>
          </w:tcPr>
          <w:p w14:paraId="5A4E8F44" w14:textId="77777777" w:rsidR="00D64A17" w:rsidRPr="00C95CC3" w:rsidRDefault="00D64A17" w:rsidP="00D64A17">
            <w:pPr>
              <w:rPr>
                <w:ins w:id="1354" w:author="Ahmed Magdy" w:date="2021-02-10T22:46:00Z"/>
              </w:rPr>
            </w:pPr>
            <w:ins w:id="1355" w:author="Ahmed Magdy" w:date="2021-02-10T22:46:00Z">
              <w:r>
                <w:t>User observing the insights of a word he entered</w:t>
              </w:r>
            </w:ins>
          </w:p>
        </w:tc>
      </w:tr>
      <w:tr w:rsidR="00D64A17" w:rsidRPr="00C95CC3" w14:paraId="7826D1E0" w14:textId="77777777" w:rsidTr="00D64A17">
        <w:trPr>
          <w:ins w:id="1356"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77B61E39" w14:textId="77777777" w:rsidR="00D64A17" w:rsidRPr="00C95CC3" w:rsidRDefault="00D64A17" w:rsidP="00D64A17">
            <w:pPr>
              <w:rPr>
                <w:ins w:id="1357" w:author="Ahmed Magdy" w:date="2021-02-10T22:46:00Z"/>
              </w:rPr>
            </w:pPr>
            <w:ins w:id="1358" w:author="Ahmed Magdy" w:date="2021-02-10T22:46:00Z">
              <w:r w:rsidRPr="00C95CC3">
                <w:t>Post</w:t>
              </w:r>
              <w:r>
                <w:t>-</w:t>
              </w:r>
              <w:r w:rsidRPr="00C95CC3">
                <w:t>conditions:</w:t>
              </w:r>
            </w:ins>
          </w:p>
        </w:tc>
        <w:tc>
          <w:tcPr>
            <w:tcW w:w="6949" w:type="dxa"/>
            <w:gridSpan w:val="2"/>
            <w:tcBorders>
              <w:top w:val="single" w:sz="6" w:space="0" w:color="auto"/>
              <w:left w:val="single" w:sz="6" w:space="0" w:color="auto"/>
              <w:bottom w:val="single" w:sz="6" w:space="0" w:color="auto"/>
              <w:right w:val="single" w:sz="12" w:space="0" w:color="auto"/>
            </w:tcBorders>
          </w:tcPr>
          <w:p w14:paraId="20B26DB1" w14:textId="77777777" w:rsidR="00D64A17" w:rsidRPr="00C95CC3" w:rsidRDefault="00D64A17" w:rsidP="00D64A17">
            <w:pPr>
              <w:rPr>
                <w:ins w:id="1359" w:author="Ahmed Magdy" w:date="2021-02-10T22:46:00Z"/>
              </w:rPr>
            </w:pPr>
            <w:ins w:id="1360" w:author="Ahmed Magdy" w:date="2021-02-10T22:46:00Z">
              <w:r>
                <w:t>Save the results into his profile database</w:t>
              </w:r>
            </w:ins>
          </w:p>
        </w:tc>
      </w:tr>
      <w:tr w:rsidR="00D64A17" w:rsidRPr="00C95CC3" w14:paraId="48372F84" w14:textId="77777777" w:rsidTr="00D64A17">
        <w:trPr>
          <w:trHeight w:val="108"/>
          <w:ins w:id="1361" w:author="Ahmed Magdy" w:date="2021-02-10T22:46:00Z"/>
        </w:trPr>
        <w:tc>
          <w:tcPr>
            <w:tcW w:w="1908" w:type="dxa"/>
            <w:vMerge w:val="restart"/>
            <w:tcBorders>
              <w:top w:val="single" w:sz="6" w:space="0" w:color="auto"/>
              <w:left w:val="single" w:sz="12" w:space="0" w:color="auto"/>
              <w:right w:val="single" w:sz="6" w:space="0" w:color="auto"/>
            </w:tcBorders>
          </w:tcPr>
          <w:p w14:paraId="044E6F85" w14:textId="77777777" w:rsidR="00D64A17" w:rsidRPr="00B53BB9" w:rsidRDefault="00D64A17" w:rsidP="00D64A17">
            <w:pPr>
              <w:rPr>
                <w:ins w:id="1362" w:author="Ahmed Magdy" w:date="2021-02-10T22:46:00Z"/>
              </w:rPr>
            </w:pPr>
            <w:ins w:id="1363" w:author="Ahmed Magdy" w:date="2021-02-10T22:46:00Z">
              <w:r w:rsidRPr="00B53BB9">
                <w:t>Flow of events:</w:t>
              </w:r>
            </w:ins>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018FF95" w14:textId="77777777" w:rsidR="00D64A17" w:rsidRPr="00B53BB9" w:rsidRDefault="00D64A17" w:rsidP="00D64A17">
            <w:pPr>
              <w:rPr>
                <w:ins w:id="1364" w:author="Ahmed Magdy" w:date="2021-02-10T22:46:00Z"/>
                <w:b/>
                <w:bCs/>
              </w:rPr>
            </w:pPr>
            <w:ins w:id="1365" w:author="Ahmed Magdy" w:date="2021-02-10T22:46:00Z">
              <w:r w:rsidRPr="00B53BB9">
                <w:rPr>
                  <w:b/>
                  <w:bCs/>
                </w:rPr>
                <w:t>User Action</w:t>
              </w:r>
              <w:r>
                <w:rPr>
                  <w:b/>
                  <w:bCs/>
                </w:rPr>
                <w:t>s</w:t>
              </w:r>
            </w:ins>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A11CECB" w14:textId="77777777" w:rsidR="00D64A17" w:rsidRPr="00B53BB9" w:rsidRDefault="00D64A17" w:rsidP="00D64A17">
            <w:pPr>
              <w:rPr>
                <w:ins w:id="1366" w:author="Ahmed Magdy" w:date="2021-02-10T22:46:00Z"/>
                <w:b/>
                <w:bCs/>
              </w:rPr>
            </w:pPr>
            <w:ins w:id="1367" w:author="Ahmed Magdy" w:date="2021-02-10T22:46:00Z">
              <w:r w:rsidRPr="00B53BB9">
                <w:rPr>
                  <w:b/>
                  <w:bCs/>
                </w:rPr>
                <w:t>System Action</w:t>
              </w:r>
              <w:r>
                <w:rPr>
                  <w:b/>
                  <w:bCs/>
                </w:rPr>
                <w:t>s</w:t>
              </w:r>
            </w:ins>
          </w:p>
        </w:tc>
      </w:tr>
      <w:tr w:rsidR="00D64A17" w:rsidRPr="00C95CC3" w14:paraId="40D82C0F" w14:textId="77777777" w:rsidTr="00D64A17">
        <w:trPr>
          <w:trHeight w:val="106"/>
          <w:ins w:id="1368" w:author="Ahmed Magdy" w:date="2021-02-10T22:46:00Z"/>
        </w:trPr>
        <w:tc>
          <w:tcPr>
            <w:tcW w:w="1908" w:type="dxa"/>
            <w:vMerge/>
            <w:tcBorders>
              <w:left w:val="single" w:sz="12" w:space="0" w:color="auto"/>
              <w:right w:val="single" w:sz="6" w:space="0" w:color="auto"/>
            </w:tcBorders>
          </w:tcPr>
          <w:p w14:paraId="0826B8C4" w14:textId="77777777" w:rsidR="00D64A17" w:rsidRPr="00B53BB9" w:rsidRDefault="00D64A17" w:rsidP="00D64A17">
            <w:pPr>
              <w:rPr>
                <w:ins w:id="1369" w:author="Ahmed Magdy" w:date="2021-02-10T22:46:00Z"/>
              </w:rPr>
            </w:pPr>
          </w:p>
        </w:tc>
        <w:tc>
          <w:tcPr>
            <w:tcW w:w="3474" w:type="dxa"/>
            <w:tcBorders>
              <w:top w:val="single" w:sz="6" w:space="0" w:color="auto"/>
              <w:left w:val="single" w:sz="6" w:space="0" w:color="auto"/>
              <w:bottom w:val="single" w:sz="6" w:space="0" w:color="auto"/>
              <w:right w:val="single" w:sz="12" w:space="0" w:color="auto"/>
            </w:tcBorders>
          </w:tcPr>
          <w:p w14:paraId="508AFA90" w14:textId="77777777" w:rsidR="00D64A17" w:rsidRPr="00C95CC3" w:rsidRDefault="00D64A17" w:rsidP="00D64A17">
            <w:pPr>
              <w:rPr>
                <w:ins w:id="1370" w:author="Ahmed Magdy" w:date="2021-02-10T22:46:00Z"/>
              </w:rPr>
            </w:pPr>
            <w:ins w:id="1371" w:author="Ahmed Magdy" w:date="2021-02-10T22:46:00Z">
              <w:r>
                <w:t>-click on save results</w:t>
              </w:r>
            </w:ins>
          </w:p>
        </w:tc>
        <w:tc>
          <w:tcPr>
            <w:tcW w:w="3475" w:type="dxa"/>
            <w:tcBorders>
              <w:top w:val="single" w:sz="6" w:space="0" w:color="auto"/>
              <w:left w:val="single" w:sz="6" w:space="0" w:color="auto"/>
              <w:bottom w:val="single" w:sz="6" w:space="0" w:color="auto"/>
              <w:right w:val="single" w:sz="12" w:space="0" w:color="auto"/>
            </w:tcBorders>
          </w:tcPr>
          <w:p w14:paraId="7EBB4B76" w14:textId="77777777" w:rsidR="00D64A17" w:rsidRDefault="00D64A17" w:rsidP="00D64A17">
            <w:pPr>
              <w:rPr>
                <w:ins w:id="1372" w:author="Ahmed Magdy" w:date="2021-02-10T22:46:00Z"/>
              </w:rPr>
            </w:pPr>
            <w:ins w:id="1373" w:author="Ahmed Magdy" w:date="2021-02-10T22:46:00Z">
              <w:r>
                <w:t>- store the results at the data base</w:t>
              </w:r>
            </w:ins>
          </w:p>
          <w:p w14:paraId="724AF64F" w14:textId="77777777" w:rsidR="00D64A17" w:rsidRPr="001E5624" w:rsidRDefault="00D64A17" w:rsidP="00D64A17">
            <w:pPr>
              <w:rPr>
                <w:ins w:id="1374" w:author="Ahmed Magdy" w:date="2021-02-10T22:46:00Z"/>
              </w:rPr>
            </w:pPr>
            <w:ins w:id="1375" w:author="Ahmed Magdy" w:date="2021-02-10T22:46:00Z">
              <w:r>
                <w:t>-inform the user that the results are saved and can find them in his profile</w:t>
              </w:r>
            </w:ins>
          </w:p>
        </w:tc>
      </w:tr>
      <w:tr w:rsidR="00D64A17" w:rsidRPr="00C95CC3" w14:paraId="5B392E13" w14:textId="77777777" w:rsidTr="00D64A17">
        <w:trPr>
          <w:ins w:id="1376"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401F22ED" w14:textId="77777777" w:rsidR="00D64A17" w:rsidRPr="00C95CC3" w:rsidRDefault="00D64A17" w:rsidP="00D64A17">
            <w:pPr>
              <w:rPr>
                <w:ins w:id="1377" w:author="Ahmed Magdy" w:date="2021-02-10T22:46:00Z"/>
              </w:rPr>
            </w:pPr>
            <w:ins w:id="1378" w:author="Ahmed Magdy" w:date="2021-02-10T22:46:00Z">
              <w:r w:rsidRPr="00C95CC3">
                <w:t>Exceptions:</w:t>
              </w:r>
            </w:ins>
          </w:p>
        </w:tc>
        <w:tc>
          <w:tcPr>
            <w:tcW w:w="6949" w:type="dxa"/>
            <w:gridSpan w:val="2"/>
            <w:tcBorders>
              <w:top w:val="single" w:sz="6" w:space="0" w:color="auto"/>
              <w:left w:val="single" w:sz="6" w:space="0" w:color="auto"/>
              <w:bottom w:val="single" w:sz="6" w:space="0" w:color="auto"/>
              <w:right w:val="single" w:sz="12" w:space="0" w:color="auto"/>
            </w:tcBorders>
          </w:tcPr>
          <w:p w14:paraId="058BB205" w14:textId="77777777" w:rsidR="00D64A17" w:rsidRPr="00C95CC3" w:rsidRDefault="00D64A17" w:rsidP="00D64A17">
            <w:pPr>
              <w:rPr>
                <w:ins w:id="1379" w:author="Ahmed Magdy" w:date="2021-02-10T22:46:00Z"/>
              </w:rPr>
            </w:pPr>
            <w:ins w:id="1380" w:author="Ahmed Magdy" w:date="2021-02-10T22:46:00Z">
              <w:r>
                <w:t>none</w:t>
              </w:r>
            </w:ins>
          </w:p>
        </w:tc>
      </w:tr>
      <w:tr w:rsidR="00D64A17" w:rsidRPr="00C95CC3" w14:paraId="48C4937C" w14:textId="77777777" w:rsidTr="00D64A17">
        <w:trPr>
          <w:ins w:id="1381"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3BA97AF3" w14:textId="77777777" w:rsidR="00D64A17" w:rsidRPr="00C95CC3" w:rsidRDefault="00D64A17" w:rsidP="00D64A17">
            <w:pPr>
              <w:rPr>
                <w:ins w:id="1382" w:author="Ahmed Magdy" w:date="2021-02-10T22:46:00Z"/>
              </w:rPr>
            </w:pPr>
            <w:ins w:id="1383" w:author="Ahmed Magdy" w:date="2021-02-10T22:46:00Z">
              <w:r>
                <w:t>Include:</w:t>
              </w:r>
            </w:ins>
          </w:p>
        </w:tc>
        <w:tc>
          <w:tcPr>
            <w:tcW w:w="6949" w:type="dxa"/>
            <w:gridSpan w:val="2"/>
            <w:tcBorders>
              <w:top w:val="single" w:sz="6" w:space="0" w:color="auto"/>
              <w:left w:val="single" w:sz="6" w:space="0" w:color="auto"/>
              <w:bottom w:val="single" w:sz="6" w:space="0" w:color="auto"/>
              <w:right w:val="single" w:sz="12" w:space="0" w:color="auto"/>
            </w:tcBorders>
          </w:tcPr>
          <w:p w14:paraId="6FDE9344" w14:textId="77777777" w:rsidR="00D64A17" w:rsidRDefault="00D64A17" w:rsidP="00D64A17">
            <w:pPr>
              <w:rPr>
                <w:ins w:id="1384" w:author="Ahmed Magdy" w:date="2021-02-10T22:46:00Z"/>
              </w:rPr>
            </w:pPr>
            <w:ins w:id="1385" w:author="Ahmed Magdy" w:date="2021-02-10T22:46:00Z">
              <w:r>
                <w:t>Log in</w:t>
              </w:r>
            </w:ins>
          </w:p>
        </w:tc>
      </w:tr>
    </w:tbl>
    <w:p w14:paraId="385AD896" w14:textId="77777777" w:rsidR="00D64A17" w:rsidRDefault="00D64A17" w:rsidP="00D64A17">
      <w:pPr>
        <w:pStyle w:val="ListParagraph"/>
        <w:ind w:left="1224"/>
        <w:rPr>
          <w:ins w:id="1386" w:author="Ahmed Magdy" w:date="2021-02-10T22:46:00Z"/>
          <w:rFonts w:asciiTheme="minorBidi" w:hAnsiTheme="minorBidi"/>
          <w:b/>
          <w:bCs/>
          <w:color w:val="000000" w:themeColor="text1"/>
          <w:sz w:val="32"/>
          <w:szCs w:val="32"/>
        </w:rPr>
      </w:pPr>
    </w:p>
    <w:p w14:paraId="1033B27C" w14:textId="77777777" w:rsidR="00D64A17" w:rsidRDefault="00D64A17" w:rsidP="00D64A17">
      <w:pPr>
        <w:pStyle w:val="ListParagraph"/>
        <w:ind w:left="792"/>
        <w:rPr>
          <w:ins w:id="1387" w:author="Ahmed Magdy" w:date="2021-02-10T22:46:00Z"/>
          <w:rFonts w:asciiTheme="minorBidi" w:hAnsiTheme="minorBidi"/>
          <w:b/>
          <w:bCs/>
          <w:color w:val="000000" w:themeColor="text1"/>
          <w:sz w:val="32"/>
          <w:szCs w:val="32"/>
        </w:rPr>
      </w:pPr>
    </w:p>
    <w:p w14:paraId="2A52F72B" w14:textId="77777777" w:rsidR="00D64A17" w:rsidRPr="00993B90" w:rsidRDefault="00D64A17">
      <w:pPr>
        <w:pStyle w:val="ListParagraph"/>
        <w:numPr>
          <w:ilvl w:val="0"/>
          <w:numId w:val="58"/>
        </w:numPr>
        <w:rPr>
          <w:ins w:id="1388" w:author="Ahmed Magdy" w:date="2021-02-10T22:46:00Z"/>
          <w:rFonts w:asciiTheme="minorBidi" w:hAnsiTheme="minorBidi"/>
          <w:b/>
          <w:bCs/>
          <w:color w:val="000000" w:themeColor="text1"/>
          <w:sz w:val="32"/>
          <w:szCs w:val="32"/>
        </w:rPr>
        <w:pPrChange w:id="1389" w:author="Ahmed Magdy" w:date="2021-02-10T22:49:00Z">
          <w:pPr>
            <w:pStyle w:val="ListParagraph"/>
            <w:numPr>
              <w:ilvl w:val="2"/>
              <w:numId w:val="41"/>
            </w:numPr>
            <w:ind w:left="1224" w:hanging="504"/>
          </w:pPr>
        </w:pPrChange>
      </w:pPr>
      <w:ins w:id="1390" w:author="Ahmed Magdy" w:date="2021-02-10T22:46:00Z">
        <w:r>
          <w:rPr>
            <w:rFonts w:asciiTheme="minorBidi" w:hAnsiTheme="minorBidi"/>
            <w:b/>
            <w:bCs/>
            <w:color w:val="000000" w:themeColor="text1"/>
            <w:sz w:val="32"/>
            <w:szCs w:val="32"/>
          </w:rPr>
          <w:t>Retrieve results</w:t>
        </w:r>
      </w:ins>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64A17" w:rsidRPr="00C95CC3" w14:paraId="703214C9" w14:textId="77777777" w:rsidTr="00D64A17">
        <w:trPr>
          <w:trHeight w:val="312"/>
          <w:ins w:id="1391" w:author="Ahmed Magdy" w:date="2021-02-10T22:46:00Z"/>
        </w:trPr>
        <w:tc>
          <w:tcPr>
            <w:tcW w:w="1908" w:type="dxa"/>
          </w:tcPr>
          <w:p w14:paraId="4BE10855" w14:textId="77777777" w:rsidR="00D64A17" w:rsidRPr="00C95CC3" w:rsidRDefault="00D64A17" w:rsidP="00D64A17">
            <w:pPr>
              <w:rPr>
                <w:ins w:id="1392" w:author="Ahmed Magdy" w:date="2021-02-10T22:46:00Z"/>
              </w:rPr>
            </w:pPr>
            <w:ins w:id="1393" w:author="Ahmed Magdy" w:date="2021-02-10T22:46:00Z">
              <w:r w:rsidRPr="00C95CC3">
                <w:t>Use Case ID:</w:t>
              </w:r>
            </w:ins>
          </w:p>
        </w:tc>
        <w:tc>
          <w:tcPr>
            <w:tcW w:w="6949" w:type="dxa"/>
            <w:gridSpan w:val="2"/>
          </w:tcPr>
          <w:p w14:paraId="13098B4F" w14:textId="77777777" w:rsidR="00D64A17" w:rsidRPr="00C95CC3" w:rsidRDefault="00D64A17" w:rsidP="00D64A17">
            <w:pPr>
              <w:rPr>
                <w:ins w:id="1394" w:author="Ahmed Magdy" w:date="2021-02-10T22:46:00Z"/>
              </w:rPr>
            </w:pPr>
            <w:ins w:id="1395" w:author="Ahmed Magdy" w:date="2021-02-10T22:46:00Z">
              <w:r>
                <w:t>5</w:t>
              </w:r>
            </w:ins>
          </w:p>
        </w:tc>
      </w:tr>
      <w:tr w:rsidR="00D64A17" w:rsidRPr="00C95CC3" w14:paraId="49A100C7" w14:textId="77777777" w:rsidTr="00D64A17">
        <w:trPr>
          <w:trHeight w:val="246"/>
          <w:ins w:id="1396" w:author="Ahmed Magdy" w:date="2021-02-10T22:46:00Z"/>
        </w:trPr>
        <w:tc>
          <w:tcPr>
            <w:tcW w:w="1908" w:type="dxa"/>
          </w:tcPr>
          <w:p w14:paraId="4C5460F9" w14:textId="77777777" w:rsidR="00D64A17" w:rsidRPr="00C95CC3" w:rsidRDefault="00D64A17" w:rsidP="00D64A17">
            <w:pPr>
              <w:rPr>
                <w:ins w:id="1397" w:author="Ahmed Magdy" w:date="2021-02-10T22:46:00Z"/>
              </w:rPr>
            </w:pPr>
            <w:ins w:id="1398" w:author="Ahmed Magdy" w:date="2021-02-10T22:46:00Z">
              <w:r w:rsidRPr="00C95CC3">
                <w:t>Use Case Name:</w:t>
              </w:r>
            </w:ins>
          </w:p>
        </w:tc>
        <w:tc>
          <w:tcPr>
            <w:tcW w:w="6949" w:type="dxa"/>
            <w:gridSpan w:val="2"/>
          </w:tcPr>
          <w:p w14:paraId="5C191755" w14:textId="77777777" w:rsidR="00D64A17" w:rsidRPr="00C95CC3" w:rsidRDefault="00D64A17" w:rsidP="00D64A17">
            <w:pPr>
              <w:rPr>
                <w:ins w:id="1399" w:author="Ahmed Magdy" w:date="2021-02-10T22:46:00Z"/>
              </w:rPr>
            </w:pPr>
            <w:commentRangeStart w:id="1400"/>
            <w:ins w:id="1401" w:author="Ahmed Magdy" w:date="2021-02-10T22:46:00Z">
              <w:r>
                <w:t>Retrieve results</w:t>
              </w:r>
              <w:commentRangeEnd w:id="1400"/>
              <w:r>
                <w:rPr>
                  <w:rStyle w:val="CommentReference"/>
                </w:rPr>
                <w:commentReference w:id="1400"/>
              </w:r>
            </w:ins>
          </w:p>
        </w:tc>
      </w:tr>
      <w:tr w:rsidR="00D64A17" w:rsidRPr="00C95CC3" w14:paraId="74BCACF2" w14:textId="77777777" w:rsidTr="00D64A17">
        <w:trPr>
          <w:ins w:id="1402"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40A7B785" w14:textId="77777777" w:rsidR="00D64A17" w:rsidRPr="00C95CC3" w:rsidRDefault="00D64A17" w:rsidP="00D64A17">
            <w:pPr>
              <w:rPr>
                <w:ins w:id="1403" w:author="Ahmed Magdy" w:date="2021-02-10T22:46:00Z"/>
              </w:rPr>
            </w:pPr>
            <w:ins w:id="1404" w:author="Ahmed Magdy" w:date="2021-02-10T22:46:00Z">
              <w:r w:rsidRPr="00C95CC3">
                <w:t>Actor</w:t>
              </w:r>
              <w:r>
                <w:t>s</w:t>
              </w:r>
              <w:r w:rsidRPr="00C95CC3">
                <w:t>:</w:t>
              </w:r>
            </w:ins>
          </w:p>
        </w:tc>
        <w:tc>
          <w:tcPr>
            <w:tcW w:w="6949" w:type="dxa"/>
            <w:gridSpan w:val="2"/>
            <w:tcBorders>
              <w:top w:val="single" w:sz="6" w:space="0" w:color="auto"/>
              <w:left w:val="single" w:sz="6" w:space="0" w:color="auto"/>
              <w:bottom w:val="single" w:sz="6" w:space="0" w:color="auto"/>
              <w:right w:val="single" w:sz="12" w:space="0" w:color="auto"/>
            </w:tcBorders>
          </w:tcPr>
          <w:p w14:paraId="7D38525D" w14:textId="77777777" w:rsidR="00D64A17" w:rsidRPr="00C95CC3" w:rsidRDefault="00D64A17" w:rsidP="00D64A17">
            <w:pPr>
              <w:rPr>
                <w:ins w:id="1405" w:author="Ahmed Magdy" w:date="2021-02-10T22:46:00Z"/>
              </w:rPr>
            </w:pPr>
            <w:ins w:id="1406" w:author="Ahmed Magdy" w:date="2021-02-10T22:46:00Z">
              <w:r>
                <w:t>System (the website)</w:t>
              </w:r>
            </w:ins>
          </w:p>
        </w:tc>
      </w:tr>
      <w:tr w:rsidR="00D64A17" w:rsidRPr="00C95CC3" w14:paraId="671C4C05" w14:textId="77777777" w:rsidTr="00D64A17">
        <w:trPr>
          <w:ins w:id="1407"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0543C72A" w14:textId="77777777" w:rsidR="00D64A17" w:rsidRPr="00C95CC3" w:rsidRDefault="00D64A17" w:rsidP="00D64A17">
            <w:pPr>
              <w:rPr>
                <w:ins w:id="1408" w:author="Ahmed Magdy" w:date="2021-02-10T22:46:00Z"/>
              </w:rPr>
            </w:pPr>
            <w:ins w:id="1409" w:author="Ahmed Magdy" w:date="2021-02-10T22:46:00Z">
              <w:r w:rsidRPr="00C95CC3">
                <w:t>Pre</w:t>
              </w:r>
              <w:r>
                <w:t>-</w:t>
              </w:r>
              <w:r w:rsidRPr="00C95CC3">
                <w:t>conditions:</w:t>
              </w:r>
            </w:ins>
          </w:p>
        </w:tc>
        <w:tc>
          <w:tcPr>
            <w:tcW w:w="6949" w:type="dxa"/>
            <w:gridSpan w:val="2"/>
            <w:tcBorders>
              <w:top w:val="single" w:sz="6" w:space="0" w:color="auto"/>
              <w:left w:val="single" w:sz="6" w:space="0" w:color="auto"/>
              <w:bottom w:val="single" w:sz="6" w:space="0" w:color="auto"/>
              <w:right w:val="single" w:sz="12" w:space="0" w:color="auto"/>
            </w:tcBorders>
          </w:tcPr>
          <w:p w14:paraId="143C447E" w14:textId="77777777" w:rsidR="00D64A17" w:rsidRPr="00C95CC3" w:rsidRDefault="00D64A17" w:rsidP="00D64A17">
            <w:pPr>
              <w:rPr>
                <w:ins w:id="1410" w:author="Ahmed Magdy" w:date="2021-02-10T22:46:00Z"/>
              </w:rPr>
            </w:pPr>
            <w:ins w:id="1411" w:author="Ahmed Magdy" w:date="2021-02-10T22:46:00Z">
              <w:r>
                <w:t>User search for a word</w:t>
              </w:r>
            </w:ins>
          </w:p>
        </w:tc>
      </w:tr>
      <w:tr w:rsidR="00D64A17" w:rsidRPr="00C95CC3" w14:paraId="4CBC415A" w14:textId="77777777" w:rsidTr="00D64A17">
        <w:trPr>
          <w:ins w:id="1412"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439D4923" w14:textId="77777777" w:rsidR="00D64A17" w:rsidRPr="00C95CC3" w:rsidRDefault="00D64A17" w:rsidP="00D64A17">
            <w:pPr>
              <w:rPr>
                <w:ins w:id="1413" w:author="Ahmed Magdy" w:date="2021-02-10T22:46:00Z"/>
              </w:rPr>
            </w:pPr>
            <w:ins w:id="1414" w:author="Ahmed Magdy" w:date="2021-02-10T22:46:00Z">
              <w:r w:rsidRPr="00C95CC3">
                <w:t>Post</w:t>
              </w:r>
              <w:r>
                <w:t>-</w:t>
              </w:r>
              <w:r w:rsidRPr="00C95CC3">
                <w:t>conditions:</w:t>
              </w:r>
            </w:ins>
          </w:p>
        </w:tc>
        <w:tc>
          <w:tcPr>
            <w:tcW w:w="6949" w:type="dxa"/>
            <w:gridSpan w:val="2"/>
            <w:tcBorders>
              <w:top w:val="single" w:sz="6" w:space="0" w:color="auto"/>
              <w:left w:val="single" w:sz="6" w:space="0" w:color="auto"/>
              <w:bottom w:val="single" w:sz="6" w:space="0" w:color="auto"/>
              <w:right w:val="single" w:sz="12" w:space="0" w:color="auto"/>
            </w:tcBorders>
          </w:tcPr>
          <w:p w14:paraId="040B9E15" w14:textId="77777777" w:rsidR="00D64A17" w:rsidRPr="00C95CC3" w:rsidRDefault="00D64A17" w:rsidP="00D64A17">
            <w:pPr>
              <w:rPr>
                <w:ins w:id="1415" w:author="Ahmed Magdy" w:date="2021-02-10T22:46:00Z"/>
              </w:rPr>
            </w:pPr>
            <w:ins w:id="1416" w:author="Ahmed Magdy" w:date="2021-02-10T22:46:00Z">
              <w:r>
                <w:t>Forward the user to the insights page</w:t>
              </w:r>
            </w:ins>
          </w:p>
        </w:tc>
      </w:tr>
      <w:tr w:rsidR="00D64A17" w:rsidRPr="00C95CC3" w14:paraId="4323CDAE" w14:textId="77777777" w:rsidTr="00D64A17">
        <w:trPr>
          <w:trHeight w:val="108"/>
          <w:ins w:id="1417" w:author="Ahmed Magdy" w:date="2021-02-10T22:46:00Z"/>
        </w:trPr>
        <w:tc>
          <w:tcPr>
            <w:tcW w:w="1908" w:type="dxa"/>
            <w:vMerge w:val="restart"/>
            <w:tcBorders>
              <w:top w:val="single" w:sz="6" w:space="0" w:color="auto"/>
              <w:left w:val="single" w:sz="12" w:space="0" w:color="auto"/>
              <w:right w:val="single" w:sz="6" w:space="0" w:color="auto"/>
            </w:tcBorders>
          </w:tcPr>
          <w:p w14:paraId="6D23FC99" w14:textId="77777777" w:rsidR="00D64A17" w:rsidRPr="00B53BB9" w:rsidRDefault="00D64A17" w:rsidP="00D64A17">
            <w:pPr>
              <w:rPr>
                <w:ins w:id="1418" w:author="Ahmed Magdy" w:date="2021-02-10T22:46:00Z"/>
              </w:rPr>
            </w:pPr>
            <w:ins w:id="1419" w:author="Ahmed Magdy" w:date="2021-02-10T22:46:00Z">
              <w:r w:rsidRPr="00B53BB9">
                <w:t>Flow of events:</w:t>
              </w:r>
            </w:ins>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89E70CC" w14:textId="77777777" w:rsidR="00D64A17" w:rsidRPr="00B53BB9" w:rsidRDefault="00D64A17" w:rsidP="00D64A17">
            <w:pPr>
              <w:rPr>
                <w:ins w:id="1420" w:author="Ahmed Magdy" w:date="2021-02-10T22:46:00Z"/>
                <w:b/>
                <w:bCs/>
              </w:rPr>
            </w:pPr>
            <w:ins w:id="1421" w:author="Ahmed Magdy" w:date="2021-02-10T22:46:00Z">
              <w:r w:rsidRPr="00B53BB9">
                <w:rPr>
                  <w:b/>
                  <w:bCs/>
                </w:rPr>
                <w:t>User Action</w:t>
              </w:r>
              <w:r>
                <w:rPr>
                  <w:b/>
                  <w:bCs/>
                </w:rPr>
                <w:t>s</w:t>
              </w:r>
            </w:ins>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159F54A" w14:textId="77777777" w:rsidR="00D64A17" w:rsidRPr="00B53BB9" w:rsidRDefault="00D64A17" w:rsidP="00D64A17">
            <w:pPr>
              <w:rPr>
                <w:ins w:id="1422" w:author="Ahmed Magdy" w:date="2021-02-10T22:46:00Z"/>
                <w:b/>
                <w:bCs/>
              </w:rPr>
            </w:pPr>
            <w:ins w:id="1423" w:author="Ahmed Magdy" w:date="2021-02-10T22:46:00Z">
              <w:r w:rsidRPr="00B53BB9">
                <w:rPr>
                  <w:b/>
                  <w:bCs/>
                </w:rPr>
                <w:t>System Action</w:t>
              </w:r>
              <w:r>
                <w:rPr>
                  <w:b/>
                  <w:bCs/>
                </w:rPr>
                <w:t>s</w:t>
              </w:r>
            </w:ins>
          </w:p>
        </w:tc>
      </w:tr>
      <w:tr w:rsidR="00D64A17" w:rsidRPr="00C95CC3" w14:paraId="5E596D3F" w14:textId="77777777" w:rsidTr="00D64A17">
        <w:trPr>
          <w:trHeight w:val="106"/>
          <w:ins w:id="1424" w:author="Ahmed Magdy" w:date="2021-02-10T22:46:00Z"/>
        </w:trPr>
        <w:tc>
          <w:tcPr>
            <w:tcW w:w="1908" w:type="dxa"/>
            <w:vMerge/>
            <w:tcBorders>
              <w:left w:val="single" w:sz="12" w:space="0" w:color="auto"/>
              <w:right w:val="single" w:sz="6" w:space="0" w:color="auto"/>
            </w:tcBorders>
          </w:tcPr>
          <w:p w14:paraId="4F967616" w14:textId="77777777" w:rsidR="00D64A17" w:rsidRPr="00B53BB9" w:rsidRDefault="00D64A17" w:rsidP="00D64A17">
            <w:pPr>
              <w:rPr>
                <w:ins w:id="1425" w:author="Ahmed Magdy" w:date="2021-02-10T22:46:00Z"/>
              </w:rPr>
            </w:pPr>
          </w:p>
        </w:tc>
        <w:tc>
          <w:tcPr>
            <w:tcW w:w="3474" w:type="dxa"/>
            <w:tcBorders>
              <w:top w:val="single" w:sz="6" w:space="0" w:color="auto"/>
              <w:left w:val="single" w:sz="6" w:space="0" w:color="auto"/>
              <w:bottom w:val="single" w:sz="6" w:space="0" w:color="auto"/>
              <w:right w:val="single" w:sz="12" w:space="0" w:color="auto"/>
            </w:tcBorders>
          </w:tcPr>
          <w:p w14:paraId="5A3CF6B8" w14:textId="77777777" w:rsidR="00D64A17" w:rsidRPr="00C95CC3" w:rsidRDefault="00D64A17" w:rsidP="00D64A17">
            <w:pPr>
              <w:rPr>
                <w:ins w:id="1426" w:author="Ahmed Magdy" w:date="2021-02-10T22:46:00Z"/>
              </w:rPr>
            </w:pPr>
            <w:ins w:id="1427" w:author="Ahmed Magdy" w:date="2021-02-10T22:46:00Z">
              <w:r>
                <w:t>-search for a word</w:t>
              </w:r>
            </w:ins>
          </w:p>
        </w:tc>
        <w:tc>
          <w:tcPr>
            <w:tcW w:w="3475" w:type="dxa"/>
            <w:tcBorders>
              <w:top w:val="single" w:sz="6" w:space="0" w:color="auto"/>
              <w:left w:val="single" w:sz="6" w:space="0" w:color="auto"/>
              <w:bottom w:val="single" w:sz="6" w:space="0" w:color="auto"/>
              <w:right w:val="single" w:sz="12" w:space="0" w:color="auto"/>
            </w:tcBorders>
          </w:tcPr>
          <w:p w14:paraId="6FD1CAAE" w14:textId="77777777" w:rsidR="00D64A17" w:rsidRPr="001E5624" w:rsidRDefault="00D64A17" w:rsidP="00D64A17">
            <w:pPr>
              <w:rPr>
                <w:ins w:id="1428" w:author="Ahmed Magdy" w:date="2021-02-10T22:46:00Z"/>
              </w:rPr>
            </w:pPr>
            <w:ins w:id="1429" w:author="Ahmed Magdy" w:date="2021-02-10T22:46:00Z">
              <w:r>
                <w:t xml:space="preserve">-system shows the analytical results of the desired word in a form of detailed graphs and charts </w:t>
              </w:r>
            </w:ins>
          </w:p>
        </w:tc>
      </w:tr>
      <w:tr w:rsidR="00D64A17" w:rsidRPr="00C95CC3" w14:paraId="4514045A" w14:textId="77777777" w:rsidTr="00D64A17">
        <w:trPr>
          <w:ins w:id="1430"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27C0E36E" w14:textId="77777777" w:rsidR="00D64A17" w:rsidRPr="00C95CC3" w:rsidRDefault="00D64A17" w:rsidP="00D64A17">
            <w:pPr>
              <w:rPr>
                <w:ins w:id="1431" w:author="Ahmed Magdy" w:date="2021-02-10T22:46:00Z"/>
              </w:rPr>
            </w:pPr>
            <w:ins w:id="1432" w:author="Ahmed Magdy" w:date="2021-02-10T22:46:00Z">
              <w:r w:rsidRPr="00C95CC3">
                <w:t>Exceptions:</w:t>
              </w:r>
            </w:ins>
          </w:p>
        </w:tc>
        <w:tc>
          <w:tcPr>
            <w:tcW w:w="6949" w:type="dxa"/>
            <w:gridSpan w:val="2"/>
            <w:tcBorders>
              <w:top w:val="single" w:sz="6" w:space="0" w:color="auto"/>
              <w:left w:val="single" w:sz="6" w:space="0" w:color="auto"/>
              <w:bottom w:val="single" w:sz="6" w:space="0" w:color="auto"/>
              <w:right w:val="single" w:sz="12" w:space="0" w:color="auto"/>
            </w:tcBorders>
          </w:tcPr>
          <w:p w14:paraId="2DE1A8C3" w14:textId="77777777" w:rsidR="00D64A17" w:rsidRPr="00C95CC3" w:rsidRDefault="00D64A17" w:rsidP="00D64A17">
            <w:pPr>
              <w:rPr>
                <w:ins w:id="1433" w:author="Ahmed Magdy" w:date="2021-02-10T22:46:00Z"/>
              </w:rPr>
            </w:pPr>
            <w:ins w:id="1434" w:author="Ahmed Magdy" w:date="2021-02-10T22:46:00Z">
              <w:r>
                <w:t>none</w:t>
              </w:r>
            </w:ins>
          </w:p>
        </w:tc>
      </w:tr>
      <w:tr w:rsidR="00D64A17" w:rsidRPr="00C95CC3" w14:paraId="32FE5493" w14:textId="77777777" w:rsidTr="00D64A17">
        <w:trPr>
          <w:ins w:id="1435" w:author="Ahmed Magdy" w:date="2021-02-10T22:46:00Z"/>
        </w:trPr>
        <w:tc>
          <w:tcPr>
            <w:tcW w:w="1908" w:type="dxa"/>
            <w:tcBorders>
              <w:top w:val="single" w:sz="6" w:space="0" w:color="auto"/>
              <w:left w:val="single" w:sz="12" w:space="0" w:color="auto"/>
              <w:bottom w:val="single" w:sz="6" w:space="0" w:color="auto"/>
              <w:right w:val="single" w:sz="6" w:space="0" w:color="auto"/>
            </w:tcBorders>
          </w:tcPr>
          <w:p w14:paraId="2BF7BD6C" w14:textId="77777777" w:rsidR="00D64A17" w:rsidRPr="00C95CC3" w:rsidRDefault="00D64A17" w:rsidP="00D64A17">
            <w:pPr>
              <w:rPr>
                <w:ins w:id="1436" w:author="Ahmed Magdy" w:date="2021-02-10T22:46:00Z"/>
              </w:rPr>
            </w:pPr>
            <w:ins w:id="1437" w:author="Ahmed Magdy" w:date="2021-02-10T22:46:00Z">
              <w:r>
                <w:t>Include:</w:t>
              </w:r>
            </w:ins>
          </w:p>
        </w:tc>
        <w:tc>
          <w:tcPr>
            <w:tcW w:w="6949" w:type="dxa"/>
            <w:gridSpan w:val="2"/>
            <w:tcBorders>
              <w:top w:val="single" w:sz="6" w:space="0" w:color="auto"/>
              <w:left w:val="single" w:sz="6" w:space="0" w:color="auto"/>
              <w:bottom w:val="single" w:sz="6" w:space="0" w:color="auto"/>
              <w:right w:val="single" w:sz="12" w:space="0" w:color="auto"/>
            </w:tcBorders>
          </w:tcPr>
          <w:p w14:paraId="5A2AB212" w14:textId="77777777" w:rsidR="00D64A17" w:rsidRDefault="00D64A17" w:rsidP="00D64A17">
            <w:pPr>
              <w:rPr>
                <w:ins w:id="1438" w:author="Ahmed Magdy" w:date="2021-02-10T22:46:00Z"/>
              </w:rPr>
            </w:pPr>
            <w:ins w:id="1439" w:author="Ahmed Magdy" w:date="2021-02-10T22:46:00Z">
              <w:r>
                <w:t>Search for word</w:t>
              </w:r>
            </w:ins>
          </w:p>
        </w:tc>
      </w:tr>
    </w:tbl>
    <w:p w14:paraId="3484D59F" w14:textId="77777777" w:rsidR="00D64A17" w:rsidRPr="00D64A17" w:rsidRDefault="00D64A17">
      <w:pPr>
        <w:pStyle w:val="ListParagraph"/>
        <w:rPr>
          <w:ins w:id="1440" w:author="Ahmed Magdy" w:date="2021-02-10T22:44:00Z"/>
          <w:rFonts w:ascii="Arial" w:eastAsia="Times New Roman" w:hAnsi="Arial" w:cs="Arial"/>
          <w:b/>
          <w:bCs/>
          <w:color w:val="5B9BD5" w:themeColor="accent1"/>
          <w:sz w:val="28"/>
          <w:szCs w:val="28"/>
          <w:rPrChange w:id="1441" w:author="Ahmed Magdy" w:date="2021-02-10T22:44:00Z">
            <w:rPr>
              <w:ins w:id="1442" w:author="Ahmed Magdy" w:date="2021-02-10T22:44:00Z"/>
            </w:rPr>
          </w:rPrChange>
        </w:rPr>
        <w:pPrChange w:id="1443" w:author="Ahmed Magdy" w:date="2021-02-10T22:44:00Z">
          <w:pPr>
            <w:pStyle w:val="ListParagraph"/>
            <w:numPr>
              <w:ilvl w:val="3"/>
              <w:numId w:val="3"/>
            </w:numPr>
            <w:shd w:val="clear" w:color="auto" w:fill="FFFFFF"/>
            <w:spacing w:after="0" w:line="240" w:lineRule="auto"/>
            <w:ind w:left="1728" w:hanging="648"/>
          </w:pPr>
        </w:pPrChange>
      </w:pPr>
    </w:p>
    <w:p w14:paraId="566D272D" w14:textId="77777777" w:rsidR="00D64A17" w:rsidRDefault="00D64A17">
      <w:pPr>
        <w:pStyle w:val="ListParagraph"/>
        <w:shd w:val="clear" w:color="auto" w:fill="FFFFFF"/>
        <w:spacing w:after="0" w:line="240" w:lineRule="auto"/>
        <w:ind w:left="1728"/>
        <w:rPr>
          <w:ins w:id="1444" w:author="Ahmed Magdy" w:date="2021-02-10T22:44:00Z"/>
          <w:rFonts w:ascii="Arial" w:eastAsia="Times New Roman" w:hAnsi="Arial" w:cs="Arial"/>
          <w:b/>
          <w:bCs/>
          <w:color w:val="5B9BD5" w:themeColor="accent1"/>
          <w:sz w:val="28"/>
          <w:szCs w:val="28"/>
        </w:rPr>
        <w:pPrChange w:id="1445" w:author="Ahmed Magdy" w:date="2021-02-10T22:44:00Z">
          <w:pPr>
            <w:pStyle w:val="ListParagraph"/>
            <w:numPr>
              <w:ilvl w:val="3"/>
              <w:numId w:val="3"/>
            </w:numPr>
            <w:shd w:val="clear" w:color="auto" w:fill="FFFFFF"/>
            <w:spacing w:after="0" w:line="240" w:lineRule="auto"/>
            <w:ind w:left="1728" w:hanging="648"/>
          </w:pPr>
        </w:pPrChange>
      </w:pPr>
    </w:p>
    <w:p w14:paraId="55A43FB0" w14:textId="3D2FB900" w:rsidR="00D64A17" w:rsidRDefault="00D64A17" w:rsidP="00D64A17">
      <w:pPr>
        <w:pStyle w:val="ListParagraph"/>
        <w:numPr>
          <w:ilvl w:val="3"/>
          <w:numId w:val="3"/>
        </w:numPr>
        <w:shd w:val="clear" w:color="auto" w:fill="FFFFFF"/>
        <w:spacing w:after="0" w:line="240" w:lineRule="auto"/>
        <w:rPr>
          <w:ins w:id="1446" w:author="Ahmed Magdy" w:date="2021-02-10T22:45:00Z"/>
          <w:rFonts w:ascii="Arial" w:eastAsia="Times New Roman" w:hAnsi="Arial" w:cs="Arial"/>
          <w:b/>
          <w:bCs/>
          <w:color w:val="5B9BD5" w:themeColor="accent1"/>
          <w:sz w:val="28"/>
          <w:szCs w:val="28"/>
        </w:rPr>
      </w:pPr>
      <w:ins w:id="1447" w:author="Ahmed Magdy" w:date="2021-02-10T22:44:00Z">
        <w:r>
          <w:rPr>
            <w:rFonts w:ascii="Arial" w:eastAsia="Times New Roman" w:hAnsi="Arial" w:cs="Arial"/>
            <w:b/>
            <w:bCs/>
            <w:color w:val="5B9BD5" w:themeColor="accent1"/>
            <w:sz w:val="28"/>
            <w:szCs w:val="28"/>
          </w:rPr>
          <w:t>Use case diagrams</w:t>
        </w:r>
      </w:ins>
    </w:p>
    <w:p w14:paraId="5E92823A" w14:textId="395F7C63" w:rsidR="00D64A17" w:rsidRDefault="00D64A17" w:rsidP="00D64A17">
      <w:pPr>
        <w:pStyle w:val="ListParagraph"/>
        <w:shd w:val="clear" w:color="auto" w:fill="FFFFFF"/>
        <w:spacing w:after="0" w:line="240" w:lineRule="auto"/>
        <w:ind w:left="1728"/>
        <w:rPr>
          <w:ins w:id="1448" w:author="Ahmed Magdy" w:date="2021-02-10T22:50:00Z"/>
          <w:rFonts w:ascii="Arial" w:eastAsia="Times New Roman" w:hAnsi="Arial" w:cs="Arial"/>
          <w:b/>
          <w:bCs/>
          <w:color w:val="5B9BD5" w:themeColor="accent1"/>
          <w:sz w:val="28"/>
          <w:szCs w:val="28"/>
        </w:rPr>
      </w:pPr>
      <w:ins w:id="1449" w:author="Ahmed Magdy" w:date="2021-02-10T22:46:00Z">
        <w:r w:rsidRPr="00993B90">
          <w:rPr>
            <w:rFonts w:asciiTheme="minorBidi" w:hAnsiTheme="minorBidi"/>
            <w:noProof/>
            <w:sz w:val="24"/>
            <w:szCs w:val="24"/>
          </w:rPr>
          <w:drawing>
            <wp:anchor distT="0" distB="0" distL="114300" distR="114300" simplePos="0" relativeHeight="251662336" behindDoc="0" locked="0" layoutInCell="1" allowOverlap="1" wp14:anchorId="10BCCB13" wp14:editId="5CCA5402">
              <wp:simplePos x="0" y="0"/>
              <wp:positionH relativeFrom="margin">
                <wp:align>right</wp:align>
              </wp:positionH>
              <wp:positionV relativeFrom="paragraph">
                <wp:posOffset>527685</wp:posOffset>
              </wp:positionV>
              <wp:extent cx="5162550" cy="4705350"/>
              <wp:effectExtent l="0" t="0" r="0" b="0"/>
              <wp:wrapSquare wrapText="bothSides"/>
              <wp:docPr id="6" name="Picture 6" descr="E:\FCAI\GP\uml\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CAI\GP\uml\use 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4705350"/>
                      </a:xfrm>
                      <a:prstGeom prst="rect">
                        <a:avLst/>
                      </a:prstGeom>
                      <a:noFill/>
                      <a:ln>
                        <a:noFill/>
                      </a:ln>
                    </pic:spPr>
                  </pic:pic>
                </a:graphicData>
              </a:graphic>
            </wp:anchor>
          </w:drawing>
        </w:r>
      </w:ins>
    </w:p>
    <w:p w14:paraId="1F33B25D" w14:textId="1D4E6FCE" w:rsidR="000C1427" w:rsidRPr="000C1427" w:rsidRDefault="000C1427">
      <w:pPr>
        <w:rPr>
          <w:ins w:id="1450" w:author="Ahmed Magdy" w:date="2021-02-10T22:50:00Z"/>
          <w:rPrChange w:id="1451" w:author="Ahmed Magdy" w:date="2021-02-10T22:50:00Z">
            <w:rPr>
              <w:ins w:id="1452" w:author="Ahmed Magdy" w:date="2021-02-10T22:50:00Z"/>
              <w:rFonts w:ascii="Arial" w:eastAsia="Times New Roman" w:hAnsi="Arial" w:cs="Arial"/>
              <w:b/>
              <w:bCs/>
              <w:color w:val="5B9BD5" w:themeColor="accent1"/>
              <w:sz w:val="28"/>
              <w:szCs w:val="28"/>
            </w:rPr>
          </w:rPrChange>
        </w:rPr>
        <w:pPrChange w:id="1453" w:author="Ahmed Magdy" w:date="2021-02-10T22:50:00Z">
          <w:pPr>
            <w:pStyle w:val="ListParagraph"/>
            <w:shd w:val="clear" w:color="auto" w:fill="FFFFFF"/>
            <w:spacing w:after="0" w:line="240" w:lineRule="auto"/>
            <w:ind w:left="1728"/>
          </w:pPr>
        </w:pPrChange>
      </w:pPr>
    </w:p>
    <w:p w14:paraId="6523F964" w14:textId="30235D14" w:rsidR="000C1427" w:rsidRPr="000C1427" w:rsidRDefault="000C1427">
      <w:pPr>
        <w:rPr>
          <w:ins w:id="1454" w:author="Ahmed Magdy" w:date="2021-02-10T22:50:00Z"/>
          <w:rPrChange w:id="1455" w:author="Ahmed Magdy" w:date="2021-02-10T22:50:00Z">
            <w:rPr>
              <w:ins w:id="1456" w:author="Ahmed Magdy" w:date="2021-02-10T22:50:00Z"/>
              <w:rFonts w:ascii="Arial" w:eastAsia="Times New Roman" w:hAnsi="Arial" w:cs="Arial"/>
              <w:b/>
              <w:bCs/>
              <w:color w:val="5B9BD5" w:themeColor="accent1"/>
              <w:sz w:val="28"/>
              <w:szCs w:val="28"/>
            </w:rPr>
          </w:rPrChange>
        </w:rPr>
        <w:pPrChange w:id="1457" w:author="Ahmed Magdy" w:date="2021-02-10T22:50:00Z">
          <w:pPr>
            <w:pStyle w:val="ListParagraph"/>
            <w:shd w:val="clear" w:color="auto" w:fill="FFFFFF"/>
            <w:spacing w:after="0" w:line="240" w:lineRule="auto"/>
            <w:ind w:left="1728"/>
          </w:pPr>
        </w:pPrChange>
      </w:pPr>
    </w:p>
    <w:p w14:paraId="57B68362" w14:textId="0FDB2C82" w:rsidR="000C1427" w:rsidRPr="000C1427" w:rsidRDefault="000C1427">
      <w:pPr>
        <w:rPr>
          <w:ins w:id="1458" w:author="Ahmed Magdy" w:date="2021-02-10T22:50:00Z"/>
          <w:rPrChange w:id="1459" w:author="Ahmed Magdy" w:date="2021-02-10T22:50:00Z">
            <w:rPr>
              <w:ins w:id="1460" w:author="Ahmed Magdy" w:date="2021-02-10T22:50:00Z"/>
              <w:rFonts w:ascii="Arial" w:eastAsia="Times New Roman" w:hAnsi="Arial" w:cs="Arial"/>
              <w:b/>
              <w:bCs/>
              <w:color w:val="5B9BD5" w:themeColor="accent1"/>
              <w:sz w:val="28"/>
              <w:szCs w:val="28"/>
            </w:rPr>
          </w:rPrChange>
        </w:rPr>
        <w:pPrChange w:id="1461" w:author="Ahmed Magdy" w:date="2021-02-10T22:50:00Z">
          <w:pPr>
            <w:pStyle w:val="ListParagraph"/>
            <w:shd w:val="clear" w:color="auto" w:fill="FFFFFF"/>
            <w:spacing w:after="0" w:line="240" w:lineRule="auto"/>
            <w:ind w:left="1728"/>
          </w:pPr>
        </w:pPrChange>
      </w:pPr>
    </w:p>
    <w:p w14:paraId="66472BE6" w14:textId="536C0AFE" w:rsidR="000C1427" w:rsidRPr="000C1427" w:rsidRDefault="000C1427">
      <w:pPr>
        <w:rPr>
          <w:ins w:id="1462" w:author="Ahmed Magdy" w:date="2021-02-10T22:50:00Z"/>
          <w:rPrChange w:id="1463" w:author="Ahmed Magdy" w:date="2021-02-10T22:50:00Z">
            <w:rPr>
              <w:ins w:id="1464" w:author="Ahmed Magdy" w:date="2021-02-10T22:50:00Z"/>
              <w:rFonts w:ascii="Arial" w:eastAsia="Times New Roman" w:hAnsi="Arial" w:cs="Arial"/>
              <w:b/>
              <w:bCs/>
              <w:color w:val="5B9BD5" w:themeColor="accent1"/>
              <w:sz w:val="28"/>
              <w:szCs w:val="28"/>
            </w:rPr>
          </w:rPrChange>
        </w:rPr>
        <w:pPrChange w:id="1465" w:author="Ahmed Magdy" w:date="2021-02-10T22:50:00Z">
          <w:pPr>
            <w:pStyle w:val="ListParagraph"/>
            <w:shd w:val="clear" w:color="auto" w:fill="FFFFFF"/>
            <w:spacing w:after="0" w:line="240" w:lineRule="auto"/>
            <w:ind w:left="1728"/>
          </w:pPr>
        </w:pPrChange>
      </w:pPr>
    </w:p>
    <w:p w14:paraId="72EE9673" w14:textId="460EB45C" w:rsidR="000C1427" w:rsidRPr="000C1427" w:rsidRDefault="000C1427">
      <w:pPr>
        <w:rPr>
          <w:ins w:id="1466" w:author="Ahmed Magdy" w:date="2021-02-10T22:50:00Z"/>
          <w:rPrChange w:id="1467" w:author="Ahmed Magdy" w:date="2021-02-10T22:50:00Z">
            <w:rPr>
              <w:ins w:id="1468" w:author="Ahmed Magdy" w:date="2021-02-10T22:50:00Z"/>
              <w:rFonts w:ascii="Arial" w:eastAsia="Times New Roman" w:hAnsi="Arial" w:cs="Arial"/>
              <w:b/>
              <w:bCs/>
              <w:color w:val="5B9BD5" w:themeColor="accent1"/>
              <w:sz w:val="28"/>
              <w:szCs w:val="28"/>
            </w:rPr>
          </w:rPrChange>
        </w:rPr>
        <w:pPrChange w:id="1469" w:author="Ahmed Magdy" w:date="2021-02-10T22:50:00Z">
          <w:pPr>
            <w:pStyle w:val="ListParagraph"/>
            <w:shd w:val="clear" w:color="auto" w:fill="FFFFFF"/>
            <w:spacing w:after="0" w:line="240" w:lineRule="auto"/>
            <w:ind w:left="1728"/>
          </w:pPr>
        </w:pPrChange>
      </w:pPr>
    </w:p>
    <w:p w14:paraId="3D2A0D8E" w14:textId="1156DC27" w:rsidR="000C1427" w:rsidRPr="000C1427" w:rsidRDefault="000C1427">
      <w:pPr>
        <w:rPr>
          <w:ins w:id="1470" w:author="Ahmed Magdy" w:date="2021-02-10T22:50:00Z"/>
          <w:rPrChange w:id="1471" w:author="Ahmed Magdy" w:date="2021-02-10T22:50:00Z">
            <w:rPr>
              <w:ins w:id="1472" w:author="Ahmed Magdy" w:date="2021-02-10T22:50:00Z"/>
              <w:rFonts w:ascii="Arial" w:eastAsia="Times New Roman" w:hAnsi="Arial" w:cs="Arial"/>
              <w:b/>
              <w:bCs/>
              <w:color w:val="5B9BD5" w:themeColor="accent1"/>
              <w:sz w:val="28"/>
              <w:szCs w:val="28"/>
            </w:rPr>
          </w:rPrChange>
        </w:rPr>
        <w:pPrChange w:id="1473" w:author="Ahmed Magdy" w:date="2021-02-10T22:50:00Z">
          <w:pPr>
            <w:pStyle w:val="ListParagraph"/>
            <w:shd w:val="clear" w:color="auto" w:fill="FFFFFF"/>
            <w:spacing w:after="0" w:line="240" w:lineRule="auto"/>
            <w:ind w:left="1728"/>
          </w:pPr>
        </w:pPrChange>
      </w:pPr>
    </w:p>
    <w:p w14:paraId="4C48764B" w14:textId="12EF08F2" w:rsidR="000C1427" w:rsidRPr="000C1427" w:rsidRDefault="000C1427">
      <w:pPr>
        <w:rPr>
          <w:ins w:id="1474" w:author="Ahmed Magdy" w:date="2021-02-10T22:50:00Z"/>
          <w:rPrChange w:id="1475" w:author="Ahmed Magdy" w:date="2021-02-10T22:50:00Z">
            <w:rPr>
              <w:ins w:id="1476" w:author="Ahmed Magdy" w:date="2021-02-10T22:50:00Z"/>
              <w:rFonts w:ascii="Arial" w:eastAsia="Times New Roman" w:hAnsi="Arial" w:cs="Arial"/>
              <w:b/>
              <w:bCs/>
              <w:color w:val="5B9BD5" w:themeColor="accent1"/>
              <w:sz w:val="28"/>
              <w:szCs w:val="28"/>
            </w:rPr>
          </w:rPrChange>
        </w:rPr>
        <w:pPrChange w:id="1477" w:author="Ahmed Magdy" w:date="2021-02-10T22:50:00Z">
          <w:pPr>
            <w:pStyle w:val="ListParagraph"/>
            <w:shd w:val="clear" w:color="auto" w:fill="FFFFFF"/>
            <w:spacing w:after="0" w:line="240" w:lineRule="auto"/>
            <w:ind w:left="1728"/>
          </w:pPr>
        </w:pPrChange>
      </w:pPr>
    </w:p>
    <w:p w14:paraId="7736DC64" w14:textId="0EB1D62D" w:rsidR="000C1427" w:rsidRPr="000C1427" w:rsidRDefault="000C1427">
      <w:pPr>
        <w:rPr>
          <w:ins w:id="1478" w:author="Ahmed Magdy" w:date="2021-02-10T22:50:00Z"/>
          <w:rPrChange w:id="1479" w:author="Ahmed Magdy" w:date="2021-02-10T22:50:00Z">
            <w:rPr>
              <w:ins w:id="1480" w:author="Ahmed Magdy" w:date="2021-02-10T22:50:00Z"/>
              <w:rFonts w:ascii="Arial" w:eastAsia="Times New Roman" w:hAnsi="Arial" w:cs="Arial"/>
              <w:b/>
              <w:bCs/>
              <w:color w:val="5B9BD5" w:themeColor="accent1"/>
              <w:sz w:val="28"/>
              <w:szCs w:val="28"/>
            </w:rPr>
          </w:rPrChange>
        </w:rPr>
        <w:pPrChange w:id="1481" w:author="Ahmed Magdy" w:date="2021-02-10T22:50:00Z">
          <w:pPr>
            <w:pStyle w:val="ListParagraph"/>
            <w:shd w:val="clear" w:color="auto" w:fill="FFFFFF"/>
            <w:spacing w:after="0" w:line="240" w:lineRule="auto"/>
            <w:ind w:left="1728"/>
          </w:pPr>
        </w:pPrChange>
      </w:pPr>
    </w:p>
    <w:p w14:paraId="57723AE9" w14:textId="544AF02F" w:rsidR="000C1427" w:rsidRPr="000C1427" w:rsidRDefault="000C1427">
      <w:pPr>
        <w:rPr>
          <w:ins w:id="1482" w:author="Ahmed Magdy" w:date="2021-02-10T22:50:00Z"/>
          <w:rPrChange w:id="1483" w:author="Ahmed Magdy" w:date="2021-02-10T22:50:00Z">
            <w:rPr>
              <w:ins w:id="1484" w:author="Ahmed Magdy" w:date="2021-02-10T22:50:00Z"/>
              <w:rFonts w:ascii="Arial" w:eastAsia="Times New Roman" w:hAnsi="Arial" w:cs="Arial"/>
              <w:b/>
              <w:bCs/>
              <w:color w:val="5B9BD5" w:themeColor="accent1"/>
              <w:sz w:val="28"/>
              <w:szCs w:val="28"/>
            </w:rPr>
          </w:rPrChange>
        </w:rPr>
        <w:pPrChange w:id="1485" w:author="Ahmed Magdy" w:date="2021-02-10T22:50:00Z">
          <w:pPr>
            <w:pStyle w:val="ListParagraph"/>
            <w:shd w:val="clear" w:color="auto" w:fill="FFFFFF"/>
            <w:spacing w:after="0" w:line="240" w:lineRule="auto"/>
            <w:ind w:left="1728"/>
          </w:pPr>
        </w:pPrChange>
      </w:pPr>
    </w:p>
    <w:p w14:paraId="59ED185C" w14:textId="77CC60BA" w:rsidR="000C1427" w:rsidRPr="000C1427" w:rsidRDefault="000C1427">
      <w:pPr>
        <w:rPr>
          <w:ins w:id="1486" w:author="Ahmed Magdy" w:date="2021-02-10T22:50:00Z"/>
          <w:rPrChange w:id="1487" w:author="Ahmed Magdy" w:date="2021-02-10T22:50:00Z">
            <w:rPr>
              <w:ins w:id="1488" w:author="Ahmed Magdy" w:date="2021-02-10T22:50:00Z"/>
              <w:rFonts w:ascii="Arial" w:eastAsia="Times New Roman" w:hAnsi="Arial" w:cs="Arial"/>
              <w:b/>
              <w:bCs/>
              <w:color w:val="5B9BD5" w:themeColor="accent1"/>
              <w:sz w:val="28"/>
              <w:szCs w:val="28"/>
            </w:rPr>
          </w:rPrChange>
        </w:rPr>
        <w:pPrChange w:id="1489" w:author="Ahmed Magdy" w:date="2021-02-10T22:50:00Z">
          <w:pPr>
            <w:pStyle w:val="ListParagraph"/>
            <w:shd w:val="clear" w:color="auto" w:fill="FFFFFF"/>
            <w:spacing w:after="0" w:line="240" w:lineRule="auto"/>
            <w:ind w:left="1728"/>
          </w:pPr>
        </w:pPrChange>
      </w:pPr>
    </w:p>
    <w:p w14:paraId="76A7C191" w14:textId="1CB9DD93" w:rsidR="000C1427" w:rsidRPr="000C1427" w:rsidRDefault="000C1427">
      <w:pPr>
        <w:rPr>
          <w:ins w:id="1490" w:author="Ahmed Magdy" w:date="2021-02-10T22:50:00Z"/>
          <w:rPrChange w:id="1491" w:author="Ahmed Magdy" w:date="2021-02-10T22:50:00Z">
            <w:rPr>
              <w:ins w:id="1492" w:author="Ahmed Magdy" w:date="2021-02-10T22:50:00Z"/>
              <w:rFonts w:ascii="Arial" w:eastAsia="Times New Roman" w:hAnsi="Arial" w:cs="Arial"/>
              <w:b/>
              <w:bCs/>
              <w:color w:val="5B9BD5" w:themeColor="accent1"/>
              <w:sz w:val="28"/>
              <w:szCs w:val="28"/>
            </w:rPr>
          </w:rPrChange>
        </w:rPr>
        <w:pPrChange w:id="1493" w:author="Ahmed Magdy" w:date="2021-02-10T22:50:00Z">
          <w:pPr>
            <w:pStyle w:val="ListParagraph"/>
            <w:shd w:val="clear" w:color="auto" w:fill="FFFFFF"/>
            <w:spacing w:after="0" w:line="240" w:lineRule="auto"/>
            <w:ind w:left="1728"/>
          </w:pPr>
        </w:pPrChange>
      </w:pPr>
    </w:p>
    <w:p w14:paraId="21761AA9" w14:textId="4AE97918" w:rsidR="000C1427" w:rsidRPr="000C1427" w:rsidRDefault="000C1427">
      <w:pPr>
        <w:rPr>
          <w:ins w:id="1494" w:author="Ahmed Magdy" w:date="2021-02-10T22:50:00Z"/>
          <w:rPrChange w:id="1495" w:author="Ahmed Magdy" w:date="2021-02-10T22:50:00Z">
            <w:rPr>
              <w:ins w:id="1496" w:author="Ahmed Magdy" w:date="2021-02-10T22:50:00Z"/>
              <w:rFonts w:ascii="Arial" w:eastAsia="Times New Roman" w:hAnsi="Arial" w:cs="Arial"/>
              <w:b/>
              <w:bCs/>
              <w:color w:val="5B9BD5" w:themeColor="accent1"/>
              <w:sz w:val="28"/>
              <w:szCs w:val="28"/>
            </w:rPr>
          </w:rPrChange>
        </w:rPr>
        <w:pPrChange w:id="1497" w:author="Ahmed Magdy" w:date="2021-02-10T22:50:00Z">
          <w:pPr>
            <w:pStyle w:val="ListParagraph"/>
            <w:shd w:val="clear" w:color="auto" w:fill="FFFFFF"/>
            <w:spacing w:after="0" w:line="240" w:lineRule="auto"/>
            <w:ind w:left="1728"/>
          </w:pPr>
        </w:pPrChange>
      </w:pPr>
    </w:p>
    <w:p w14:paraId="79D7744B" w14:textId="599554A2" w:rsidR="000C1427" w:rsidRPr="000C1427" w:rsidRDefault="000C1427">
      <w:pPr>
        <w:rPr>
          <w:ins w:id="1498" w:author="Ahmed Magdy" w:date="2021-02-10T22:50:00Z"/>
          <w:rPrChange w:id="1499" w:author="Ahmed Magdy" w:date="2021-02-10T22:50:00Z">
            <w:rPr>
              <w:ins w:id="1500" w:author="Ahmed Magdy" w:date="2021-02-10T22:50:00Z"/>
              <w:rFonts w:ascii="Arial" w:eastAsia="Times New Roman" w:hAnsi="Arial" w:cs="Arial"/>
              <w:b/>
              <w:bCs/>
              <w:color w:val="5B9BD5" w:themeColor="accent1"/>
              <w:sz w:val="28"/>
              <w:szCs w:val="28"/>
            </w:rPr>
          </w:rPrChange>
        </w:rPr>
        <w:pPrChange w:id="1501" w:author="Ahmed Magdy" w:date="2021-02-10T22:50:00Z">
          <w:pPr>
            <w:pStyle w:val="ListParagraph"/>
            <w:shd w:val="clear" w:color="auto" w:fill="FFFFFF"/>
            <w:spacing w:after="0" w:line="240" w:lineRule="auto"/>
            <w:ind w:left="1728"/>
          </w:pPr>
        </w:pPrChange>
      </w:pPr>
    </w:p>
    <w:p w14:paraId="50DCC090" w14:textId="3FD43BDD" w:rsidR="000C1427" w:rsidRPr="000C1427" w:rsidRDefault="000C1427">
      <w:pPr>
        <w:rPr>
          <w:ins w:id="1502" w:author="Ahmed Magdy" w:date="2021-02-10T22:50:00Z"/>
          <w:rPrChange w:id="1503" w:author="Ahmed Magdy" w:date="2021-02-10T22:50:00Z">
            <w:rPr>
              <w:ins w:id="1504" w:author="Ahmed Magdy" w:date="2021-02-10T22:50:00Z"/>
              <w:rFonts w:ascii="Arial" w:eastAsia="Times New Roman" w:hAnsi="Arial" w:cs="Arial"/>
              <w:b/>
              <w:bCs/>
              <w:color w:val="5B9BD5" w:themeColor="accent1"/>
              <w:sz w:val="28"/>
              <w:szCs w:val="28"/>
            </w:rPr>
          </w:rPrChange>
        </w:rPr>
        <w:pPrChange w:id="1505" w:author="Ahmed Magdy" w:date="2021-02-10T22:50:00Z">
          <w:pPr>
            <w:pStyle w:val="ListParagraph"/>
            <w:shd w:val="clear" w:color="auto" w:fill="FFFFFF"/>
            <w:spacing w:after="0" w:line="240" w:lineRule="auto"/>
            <w:ind w:left="1728"/>
          </w:pPr>
        </w:pPrChange>
      </w:pPr>
    </w:p>
    <w:p w14:paraId="4C09682C" w14:textId="1FEE467D" w:rsidR="000C1427" w:rsidRPr="000C1427" w:rsidRDefault="000C1427">
      <w:pPr>
        <w:rPr>
          <w:ins w:id="1506" w:author="Ahmed Magdy" w:date="2021-02-10T22:50:00Z"/>
          <w:rPrChange w:id="1507" w:author="Ahmed Magdy" w:date="2021-02-10T22:50:00Z">
            <w:rPr>
              <w:ins w:id="1508" w:author="Ahmed Magdy" w:date="2021-02-10T22:50:00Z"/>
              <w:rFonts w:ascii="Arial" w:eastAsia="Times New Roman" w:hAnsi="Arial" w:cs="Arial"/>
              <w:b/>
              <w:bCs/>
              <w:color w:val="5B9BD5" w:themeColor="accent1"/>
              <w:sz w:val="28"/>
              <w:szCs w:val="28"/>
            </w:rPr>
          </w:rPrChange>
        </w:rPr>
        <w:pPrChange w:id="1509" w:author="Ahmed Magdy" w:date="2021-02-10T22:50:00Z">
          <w:pPr>
            <w:pStyle w:val="ListParagraph"/>
            <w:shd w:val="clear" w:color="auto" w:fill="FFFFFF"/>
            <w:spacing w:after="0" w:line="240" w:lineRule="auto"/>
            <w:ind w:left="1728"/>
          </w:pPr>
        </w:pPrChange>
      </w:pPr>
    </w:p>
    <w:p w14:paraId="1312EF79" w14:textId="5879A210" w:rsidR="000C1427" w:rsidRPr="000C1427" w:rsidRDefault="000C1427">
      <w:pPr>
        <w:rPr>
          <w:ins w:id="1510" w:author="Ahmed Magdy" w:date="2021-02-10T22:50:00Z"/>
          <w:rPrChange w:id="1511" w:author="Ahmed Magdy" w:date="2021-02-10T22:50:00Z">
            <w:rPr>
              <w:ins w:id="1512" w:author="Ahmed Magdy" w:date="2021-02-10T22:50:00Z"/>
              <w:rFonts w:ascii="Arial" w:eastAsia="Times New Roman" w:hAnsi="Arial" w:cs="Arial"/>
              <w:b/>
              <w:bCs/>
              <w:color w:val="5B9BD5" w:themeColor="accent1"/>
              <w:sz w:val="28"/>
              <w:szCs w:val="28"/>
            </w:rPr>
          </w:rPrChange>
        </w:rPr>
        <w:pPrChange w:id="1513" w:author="Ahmed Magdy" w:date="2021-02-10T22:50:00Z">
          <w:pPr>
            <w:pStyle w:val="ListParagraph"/>
            <w:shd w:val="clear" w:color="auto" w:fill="FFFFFF"/>
            <w:spacing w:after="0" w:line="240" w:lineRule="auto"/>
            <w:ind w:left="1728"/>
          </w:pPr>
        </w:pPrChange>
      </w:pPr>
    </w:p>
    <w:p w14:paraId="4D4B26FD" w14:textId="57239652" w:rsidR="000C1427" w:rsidRPr="000C1427" w:rsidRDefault="000C1427">
      <w:pPr>
        <w:rPr>
          <w:ins w:id="1514" w:author="Ahmed Magdy" w:date="2021-02-10T22:50:00Z"/>
          <w:rPrChange w:id="1515" w:author="Ahmed Magdy" w:date="2021-02-10T22:50:00Z">
            <w:rPr>
              <w:ins w:id="1516" w:author="Ahmed Magdy" w:date="2021-02-10T22:50:00Z"/>
              <w:rFonts w:ascii="Arial" w:eastAsia="Times New Roman" w:hAnsi="Arial" w:cs="Arial"/>
              <w:b/>
              <w:bCs/>
              <w:color w:val="5B9BD5" w:themeColor="accent1"/>
              <w:sz w:val="28"/>
              <w:szCs w:val="28"/>
            </w:rPr>
          </w:rPrChange>
        </w:rPr>
        <w:pPrChange w:id="1517" w:author="Ahmed Magdy" w:date="2021-02-10T22:50:00Z">
          <w:pPr>
            <w:pStyle w:val="ListParagraph"/>
            <w:shd w:val="clear" w:color="auto" w:fill="FFFFFF"/>
            <w:spacing w:after="0" w:line="240" w:lineRule="auto"/>
            <w:ind w:left="1728"/>
          </w:pPr>
        </w:pPrChange>
      </w:pPr>
    </w:p>
    <w:p w14:paraId="0B4A9C89" w14:textId="4863F7F4" w:rsidR="000C1427" w:rsidRPr="000C1427" w:rsidRDefault="000C1427">
      <w:pPr>
        <w:rPr>
          <w:ins w:id="1518" w:author="Ahmed Magdy" w:date="2021-02-10T22:50:00Z"/>
          <w:rPrChange w:id="1519" w:author="Ahmed Magdy" w:date="2021-02-10T22:50:00Z">
            <w:rPr>
              <w:ins w:id="1520" w:author="Ahmed Magdy" w:date="2021-02-10T22:50:00Z"/>
              <w:rFonts w:ascii="Arial" w:eastAsia="Times New Roman" w:hAnsi="Arial" w:cs="Arial"/>
              <w:b/>
              <w:bCs/>
              <w:color w:val="5B9BD5" w:themeColor="accent1"/>
              <w:sz w:val="28"/>
              <w:szCs w:val="28"/>
            </w:rPr>
          </w:rPrChange>
        </w:rPr>
        <w:pPrChange w:id="1521" w:author="Ahmed Magdy" w:date="2021-02-10T22:50:00Z">
          <w:pPr>
            <w:pStyle w:val="ListParagraph"/>
            <w:shd w:val="clear" w:color="auto" w:fill="FFFFFF"/>
            <w:spacing w:after="0" w:line="240" w:lineRule="auto"/>
            <w:ind w:left="1728"/>
          </w:pPr>
        </w:pPrChange>
      </w:pPr>
    </w:p>
    <w:p w14:paraId="3E2C30B8" w14:textId="4055DDF5" w:rsidR="000C1427" w:rsidRPr="000C1427" w:rsidRDefault="000C1427">
      <w:pPr>
        <w:rPr>
          <w:ins w:id="1522" w:author="Ahmed Magdy" w:date="2021-02-10T22:50:00Z"/>
          <w:rPrChange w:id="1523" w:author="Ahmed Magdy" w:date="2021-02-10T22:50:00Z">
            <w:rPr>
              <w:ins w:id="1524" w:author="Ahmed Magdy" w:date="2021-02-10T22:50:00Z"/>
              <w:rFonts w:ascii="Arial" w:eastAsia="Times New Roman" w:hAnsi="Arial" w:cs="Arial"/>
              <w:b/>
              <w:bCs/>
              <w:color w:val="5B9BD5" w:themeColor="accent1"/>
              <w:sz w:val="28"/>
              <w:szCs w:val="28"/>
            </w:rPr>
          </w:rPrChange>
        </w:rPr>
        <w:pPrChange w:id="1525" w:author="Ahmed Magdy" w:date="2021-02-10T22:50:00Z">
          <w:pPr>
            <w:pStyle w:val="ListParagraph"/>
            <w:shd w:val="clear" w:color="auto" w:fill="FFFFFF"/>
            <w:spacing w:after="0" w:line="240" w:lineRule="auto"/>
            <w:ind w:left="1728"/>
          </w:pPr>
        </w:pPrChange>
      </w:pPr>
    </w:p>
    <w:p w14:paraId="3930D50C" w14:textId="216A0D6B" w:rsidR="000C1427" w:rsidRPr="000C1427" w:rsidRDefault="000C1427">
      <w:pPr>
        <w:rPr>
          <w:ins w:id="1526" w:author="Ahmed Magdy" w:date="2021-02-10T22:50:00Z"/>
          <w:rPrChange w:id="1527" w:author="Ahmed Magdy" w:date="2021-02-10T22:50:00Z">
            <w:rPr>
              <w:ins w:id="1528" w:author="Ahmed Magdy" w:date="2021-02-10T22:50:00Z"/>
              <w:rFonts w:ascii="Arial" w:eastAsia="Times New Roman" w:hAnsi="Arial" w:cs="Arial"/>
              <w:b/>
              <w:bCs/>
              <w:color w:val="5B9BD5" w:themeColor="accent1"/>
              <w:sz w:val="28"/>
              <w:szCs w:val="28"/>
            </w:rPr>
          </w:rPrChange>
        </w:rPr>
        <w:pPrChange w:id="1529" w:author="Ahmed Magdy" w:date="2021-02-10T22:50:00Z">
          <w:pPr>
            <w:pStyle w:val="ListParagraph"/>
            <w:shd w:val="clear" w:color="auto" w:fill="FFFFFF"/>
            <w:spacing w:after="0" w:line="240" w:lineRule="auto"/>
            <w:ind w:left="1728"/>
          </w:pPr>
        </w:pPrChange>
      </w:pPr>
    </w:p>
    <w:p w14:paraId="7C919676" w14:textId="7AA2A452" w:rsidR="000C1427" w:rsidRDefault="000C1427" w:rsidP="000C1427">
      <w:pPr>
        <w:tabs>
          <w:tab w:val="left" w:pos="8172"/>
        </w:tabs>
        <w:rPr>
          <w:ins w:id="1530" w:author="Ahmed Magdy" w:date="2021-02-10T22:50:00Z"/>
        </w:rPr>
      </w:pPr>
      <w:ins w:id="1531" w:author="Ahmed Magdy" w:date="2021-02-10T22:50:00Z">
        <w:r>
          <w:tab/>
        </w:r>
      </w:ins>
    </w:p>
    <w:p w14:paraId="0B5D1814" w14:textId="7A2955A7" w:rsidR="000C1427" w:rsidRDefault="000C1427" w:rsidP="000C1427">
      <w:pPr>
        <w:pStyle w:val="ListParagraph"/>
        <w:numPr>
          <w:ilvl w:val="1"/>
          <w:numId w:val="3"/>
        </w:numPr>
        <w:shd w:val="clear" w:color="auto" w:fill="FFFFFF"/>
        <w:spacing w:after="0" w:line="240" w:lineRule="auto"/>
        <w:rPr>
          <w:ins w:id="1532" w:author="Ahmed Magdy" w:date="2021-02-10T22:51:00Z"/>
          <w:rFonts w:ascii="Arial" w:eastAsia="Times New Roman" w:hAnsi="Arial" w:cs="Arial"/>
          <w:b/>
          <w:bCs/>
          <w:color w:val="5B9BD5" w:themeColor="accent1"/>
          <w:sz w:val="28"/>
          <w:szCs w:val="28"/>
        </w:rPr>
      </w:pPr>
      <w:ins w:id="1533" w:author="Ahmed Magdy" w:date="2021-02-10T22:51:00Z">
        <w:r w:rsidRPr="000C1427">
          <w:rPr>
            <w:rFonts w:ascii="Arial" w:eastAsia="Times New Roman" w:hAnsi="Arial" w:cs="Arial"/>
            <w:b/>
            <w:bCs/>
            <w:color w:val="5B9BD5" w:themeColor="accent1"/>
            <w:sz w:val="28"/>
            <w:szCs w:val="28"/>
            <w:rPrChange w:id="1534" w:author="Ahmed Magdy" w:date="2021-02-10T22:51:00Z">
              <w:rPr/>
            </w:rPrChange>
          </w:rPr>
          <w:lastRenderedPageBreak/>
          <w:t>Storyboard</w:t>
        </w:r>
      </w:ins>
    </w:p>
    <w:p w14:paraId="1EC7E088" w14:textId="77777777" w:rsidR="000C1427" w:rsidRPr="000C1427" w:rsidRDefault="000C1427">
      <w:pPr>
        <w:pStyle w:val="ListParagraph"/>
        <w:shd w:val="clear" w:color="auto" w:fill="FFFFFF"/>
        <w:spacing w:after="0" w:line="240" w:lineRule="auto"/>
        <w:ind w:left="792"/>
        <w:rPr>
          <w:ins w:id="1535" w:author="Ahmed Magdy" w:date="2021-02-10T22:51:00Z"/>
          <w:rFonts w:ascii="Arial" w:eastAsia="Times New Roman" w:hAnsi="Arial" w:cs="Arial"/>
          <w:b/>
          <w:bCs/>
          <w:color w:val="5B9BD5" w:themeColor="accent1"/>
          <w:sz w:val="28"/>
          <w:szCs w:val="28"/>
          <w:rPrChange w:id="1536" w:author="Ahmed Magdy" w:date="2021-02-10T22:51:00Z">
            <w:rPr>
              <w:ins w:id="1537" w:author="Ahmed Magdy" w:date="2021-02-10T22:51:00Z"/>
            </w:rPr>
          </w:rPrChange>
        </w:rPr>
        <w:pPrChange w:id="1538" w:author="Ahmed Magdy" w:date="2021-02-10T22:51:00Z">
          <w:pPr>
            <w:pStyle w:val="ListParagraph"/>
            <w:numPr>
              <w:ilvl w:val="1"/>
              <w:numId w:val="61"/>
            </w:numPr>
            <w:shd w:val="clear" w:color="auto" w:fill="FFFFFF"/>
            <w:spacing w:after="0" w:line="240" w:lineRule="auto"/>
            <w:ind w:left="792" w:hanging="432"/>
          </w:pPr>
        </w:pPrChange>
      </w:pPr>
    </w:p>
    <w:p w14:paraId="70CFF936" w14:textId="11A894B1" w:rsidR="000C1427" w:rsidRDefault="000C1427">
      <w:pPr>
        <w:pStyle w:val="ListParagraph"/>
        <w:shd w:val="clear" w:color="auto" w:fill="FFFFFF"/>
        <w:spacing w:after="0" w:line="240" w:lineRule="auto"/>
        <w:ind w:left="792"/>
        <w:rPr>
          <w:ins w:id="1539" w:author="Ahmed Magdy" w:date="2021-02-10T22:51:00Z"/>
          <w:rFonts w:ascii="Arial" w:eastAsia="Times New Roman" w:hAnsi="Arial" w:cs="Arial"/>
          <w:b/>
          <w:bCs/>
          <w:color w:val="5B9BD5" w:themeColor="accent1"/>
          <w:sz w:val="28"/>
          <w:szCs w:val="28"/>
        </w:rPr>
        <w:pPrChange w:id="1540" w:author="Ahmed Magdy" w:date="2021-02-10T22:51:00Z">
          <w:pPr>
            <w:pStyle w:val="ListParagraph"/>
            <w:numPr>
              <w:ilvl w:val="1"/>
              <w:numId w:val="60"/>
            </w:numPr>
            <w:shd w:val="clear" w:color="auto" w:fill="FFFFFF"/>
            <w:spacing w:after="0" w:line="240" w:lineRule="auto"/>
            <w:ind w:left="792" w:hanging="432"/>
          </w:pPr>
        </w:pPrChange>
      </w:pPr>
    </w:p>
    <w:p w14:paraId="4C86E316" w14:textId="76D503DD" w:rsidR="000C1427" w:rsidRPr="000C1427" w:rsidRDefault="000C1427">
      <w:pPr>
        <w:tabs>
          <w:tab w:val="left" w:pos="8172"/>
        </w:tabs>
        <w:rPr>
          <w:ins w:id="1541" w:author="Ahmed Magdy" w:date="2021-02-10T22:50:00Z"/>
          <w:rPrChange w:id="1542" w:author="Ahmed Magdy" w:date="2021-02-10T22:50:00Z">
            <w:rPr>
              <w:ins w:id="1543" w:author="Ahmed Magdy" w:date="2021-02-10T22:50:00Z"/>
              <w:rFonts w:ascii="Arial" w:eastAsia="Times New Roman" w:hAnsi="Arial" w:cs="Arial"/>
              <w:b/>
              <w:bCs/>
              <w:color w:val="5B9BD5" w:themeColor="accent1"/>
              <w:sz w:val="28"/>
              <w:szCs w:val="28"/>
            </w:rPr>
          </w:rPrChange>
        </w:rPr>
        <w:pPrChange w:id="1544" w:author="Ahmed Magdy" w:date="2021-02-10T22:50:00Z">
          <w:pPr>
            <w:pStyle w:val="ListParagraph"/>
            <w:shd w:val="clear" w:color="auto" w:fill="FFFFFF"/>
            <w:spacing w:after="0" w:line="240" w:lineRule="auto"/>
            <w:ind w:left="1728"/>
          </w:pPr>
        </w:pPrChange>
      </w:pPr>
    </w:p>
    <w:p w14:paraId="37A6386D" w14:textId="77777777" w:rsidR="000C1427" w:rsidRPr="000C1427" w:rsidRDefault="000C1427">
      <w:pPr>
        <w:pPrChange w:id="1545" w:author="Ahmed Magdy" w:date="2021-02-10T22:50:00Z">
          <w:pPr>
            <w:pStyle w:val="ListParagraph"/>
            <w:numPr>
              <w:numId w:val="3"/>
            </w:numPr>
            <w:shd w:val="clear" w:color="auto" w:fill="FFFFFF"/>
            <w:spacing w:after="0" w:line="240" w:lineRule="auto"/>
            <w:ind w:left="360" w:hanging="360"/>
          </w:pPr>
        </w:pPrChange>
      </w:pPr>
    </w:p>
    <w:sectPr w:rsidR="000C1427" w:rsidRPr="000C14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5" w:author="Dina Amr" w:date="2020-12-09T13:16:00Z" w:initials="DA">
    <w:p w14:paraId="28234F0D" w14:textId="77777777" w:rsidR="001814F6" w:rsidRDefault="001814F6">
      <w:pPr>
        <w:pStyle w:val="CommentText"/>
      </w:pPr>
      <w:r>
        <w:rPr>
          <w:rStyle w:val="CommentReference"/>
        </w:rPr>
        <w:annotationRef/>
      </w:r>
      <w:r>
        <w:t>Don’t mention names, I think it is enough to say that you will not use other APIs (don’t write facebook or hard to access and so one..)</w:t>
      </w:r>
    </w:p>
    <w:p w14:paraId="41A61401" w14:textId="45ED28FD" w:rsidR="001814F6" w:rsidRDefault="001814F6">
      <w:pPr>
        <w:pStyle w:val="CommentText"/>
      </w:pPr>
      <w:r>
        <w:t>I think you should talk more about the functionalities/available filters in the in scope part and which filters you are not going to support in the out of scope part.</w:t>
      </w:r>
    </w:p>
  </w:comment>
  <w:comment w:id="273" w:author="Dina Amr" w:date="2020-12-09T13:21:00Z" w:initials="DA">
    <w:p w14:paraId="0DD1A8CA" w14:textId="0CFC62E9" w:rsidR="001814F6" w:rsidRDefault="001814F6">
      <w:pPr>
        <w:pStyle w:val="CommentText"/>
      </w:pPr>
      <w:r>
        <w:rPr>
          <w:rStyle w:val="CommentReference"/>
        </w:rPr>
        <w:annotationRef/>
      </w:r>
      <w:r>
        <w:t>Does this need an account too? If yes, please mention that.</w:t>
      </w:r>
    </w:p>
  </w:comment>
  <w:comment w:id="298" w:author="Dina Amr" w:date="2020-12-09T13:26:00Z" w:initials="DA">
    <w:p w14:paraId="07443BE5" w14:textId="235353A9" w:rsidR="001814F6" w:rsidRDefault="001814F6">
      <w:pPr>
        <w:pStyle w:val="CommentText"/>
      </w:pPr>
      <w:r>
        <w:rPr>
          <w:rStyle w:val="CommentReference"/>
        </w:rPr>
        <w:annotationRef/>
      </w:r>
      <w:r>
        <w:t>The word sprint refers to scrum methodology so please use stage instead.</w:t>
      </w:r>
    </w:p>
  </w:comment>
  <w:comment w:id="303" w:author="Dina Amr" w:date="2020-12-09T14:01:00Z" w:initials="DA">
    <w:p w14:paraId="3AC910DE" w14:textId="2586C611" w:rsidR="001814F6" w:rsidRDefault="001814F6">
      <w:pPr>
        <w:pStyle w:val="CommentText"/>
      </w:pPr>
      <w:r>
        <w:rPr>
          <w:rStyle w:val="CommentReference"/>
        </w:rPr>
        <w:annotationRef/>
      </w:r>
      <w:r>
        <w:t>Same as previous comment.</w:t>
      </w:r>
    </w:p>
  </w:comment>
  <w:comment w:id="312" w:author="Dina Amr" w:date="2020-12-09T14:02:00Z" w:initials="DA">
    <w:p w14:paraId="731B1EF5" w14:textId="474DC69D" w:rsidR="001814F6" w:rsidRDefault="001814F6">
      <w:pPr>
        <w:pStyle w:val="CommentText"/>
      </w:pPr>
      <w:r>
        <w:rPr>
          <w:rStyle w:val="CommentReference"/>
        </w:rPr>
        <w:annotationRef/>
      </w:r>
      <w:r>
        <w:t>Sate how this will be done.</w:t>
      </w:r>
    </w:p>
  </w:comment>
  <w:comment w:id="818" w:author="Dina Amr" w:date="2021-02-09T21:02:00Z" w:initials="DA">
    <w:p w14:paraId="4DED3436" w14:textId="77777777" w:rsidR="001814F6" w:rsidRDefault="001814F6" w:rsidP="00835070">
      <w:pPr>
        <w:pStyle w:val="CommentText"/>
      </w:pPr>
      <w:r>
        <w:rPr>
          <w:rStyle w:val="CommentReference"/>
        </w:rPr>
        <w:annotationRef/>
      </w:r>
      <w:r>
        <w:t>I think you mean sign up (he still needs to sign up using his social media account not sign in).</w:t>
      </w:r>
    </w:p>
  </w:comment>
  <w:comment w:id="856" w:author="Dina Amr" w:date="2021-02-09T21:08:00Z" w:initials="DA">
    <w:p w14:paraId="49E35EBE" w14:textId="77777777" w:rsidR="001814F6" w:rsidRDefault="001814F6" w:rsidP="00D64A17">
      <w:pPr>
        <w:pStyle w:val="CommentText"/>
      </w:pPr>
      <w:r>
        <w:rPr>
          <w:rStyle w:val="CommentReference"/>
        </w:rPr>
        <w:annotationRef/>
      </w:r>
      <w:r>
        <w:t>I think 10 seconds is too much.</w:t>
      </w:r>
    </w:p>
  </w:comment>
  <w:comment w:id="1400" w:author="Dina Amr" w:date="2021-02-09T21:15:00Z" w:initials="DA">
    <w:p w14:paraId="61FF64CA" w14:textId="77777777" w:rsidR="001814F6" w:rsidRDefault="001814F6" w:rsidP="00D64A17">
      <w:pPr>
        <w:pStyle w:val="CommentText"/>
      </w:pPr>
      <w:r>
        <w:rPr>
          <w:rStyle w:val="CommentReference"/>
        </w:rPr>
        <w:annotationRef/>
      </w:r>
      <w:r>
        <w:t>You have two options:</w:t>
      </w:r>
    </w:p>
    <w:p w14:paraId="1DCA8DF9" w14:textId="77777777" w:rsidR="001814F6" w:rsidRDefault="001814F6" w:rsidP="00D64A17">
      <w:pPr>
        <w:pStyle w:val="CommentText"/>
        <w:numPr>
          <w:ilvl w:val="0"/>
          <w:numId w:val="59"/>
        </w:numPr>
      </w:pPr>
      <w:r>
        <w:t>Keep it retrieve but change the actor to user.</w:t>
      </w:r>
    </w:p>
    <w:p w14:paraId="7EB55535" w14:textId="77777777" w:rsidR="001814F6" w:rsidRDefault="001814F6" w:rsidP="00D64A17">
      <w:pPr>
        <w:pStyle w:val="CommentText"/>
        <w:numPr>
          <w:ilvl w:val="0"/>
          <w:numId w:val="59"/>
        </w:numPr>
      </w:pPr>
      <w:r>
        <w:t xml:space="preserve"> Change it to show or return and keep the actor system as it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A61401" w15:done="0"/>
  <w15:commentEx w15:paraId="0DD1A8CA" w15:done="0"/>
  <w15:commentEx w15:paraId="07443BE5" w15:done="0"/>
  <w15:commentEx w15:paraId="3AC910DE" w15:done="0"/>
  <w15:commentEx w15:paraId="731B1EF5" w15:done="0"/>
  <w15:commentEx w15:paraId="4DED3436" w15:done="0"/>
  <w15:commentEx w15:paraId="49E35EBE" w15:done="0"/>
  <w15:commentEx w15:paraId="7EB555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B4C93" w16cex:dateUtc="2020-12-09T11:16:00Z"/>
  <w16cex:commentExtensible w16cex:durableId="237B4DE4" w16cex:dateUtc="2020-12-09T11:21:00Z"/>
  <w16cex:commentExtensible w16cex:durableId="237B4EE8" w16cex:dateUtc="2020-12-09T11:26:00Z"/>
  <w16cex:commentExtensible w16cex:durableId="237B5737" w16cex:dateUtc="2020-12-09T12:01:00Z"/>
  <w16cex:commentExtensible w16cex:durableId="237B5789" w16cex:dateUtc="2020-12-09T12:02:00Z"/>
  <w16cex:commentExtensible w16cex:durableId="23CD76E1" w16cex:dateUtc="2021-02-09T19:02:00Z"/>
  <w16cex:commentExtensible w16cex:durableId="23CD7834" w16cex:dateUtc="2021-02-09T19:08:00Z"/>
  <w16cex:commentExtensible w16cex:durableId="23CD79E7" w16cex:dateUtc="2021-02-09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A61401" w16cid:durableId="237B4C93"/>
  <w16cid:commentId w16cid:paraId="0DD1A8CA" w16cid:durableId="237B4DE4"/>
  <w16cid:commentId w16cid:paraId="07443BE5" w16cid:durableId="237B4EE8"/>
  <w16cid:commentId w16cid:paraId="3AC910DE" w16cid:durableId="237B5737"/>
  <w16cid:commentId w16cid:paraId="731B1EF5" w16cid:durableId="237B5789"/>
  <w16cid:commentId w16cid:paraId="4DED3436" w16cid:durableId="23CD76E1"/>
  <w16cid:commentId w16cid:paraId="49E35EBE" w16cid:durableId="23CD7834"/>
  <w16cid:commentId w16cid:paraId="7EB55535" w16cid:durableId="23CD79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F2BD6" w14:textId="77777777" w:rsidR="00BD2C86" w:rsidRDefault="00BD2C86" w:rsidP="00C44052">
      <w:pPr>
        <w:spacing w:after="0" w:line="240" w:lineRule="auto"/>
      </w:pPr>
      <w:r>
        <w:separator/>
      </w:r>
    </w:p>
  </w:endnote>
  <w:endnote w:type="continuationSeparator" w:id="0">
    <w:p w14:paraId="637862B3" w14:textId="77777777" w:rsidR="00BD2C86" w:rsidRDefault="00BD2C86" w:rsidP="00C4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d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8BD3C" w14:textId="77777777" w:rsidR="00BD2C86" w:rsidRDefault="00BD2C86" w:rsidP="00C44052">
      <w:pPr>
        <w:spacing w:after="0" w:line="240" w:lineRule="auto"/>
      </w:pPr>
      <w:r>
        <w:separator/>
      </w:r>
    </w:p>
  </w:footnote>
  <w:footnote w:type="continuationSeparator" w:id="0">
    <w:p w14:paraId="45A885DF" w14:textId="77777777" w:rsidR="00BD2C86" w:rsidRDefault="00BD2C86" w:rsidP="00C44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726D3"/>
    <w:multiLevelType w:val="hybridMultilevel"/>
    <w:tmpl w:val="31CE3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65EE5"/>
    <w:multiLevelType w:val="hybridMultilevel"/>
    <w:tmpl w:val="8E12C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92C12"/>
    <w:multiLevelType w:val="multilevel"/>
    <w:tmpl w:val="BB88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860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0174BA"/>
    <w:multiLevelType w:val="multilevel"/>
    <w:tmpl w:val="BC628944"/>
    <w:lvl w:ilvl="0">
      <w:start w:val="3"/>
      <w:numFmt w:val="decimal"/>
      <w:lvlText w:val="%1"/>
      <w:lvlJc w:val="left"/>
      <w:pPr>
        <w:ind w:left="384" w:hanging="384"/>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D1A550C"/>
    <w:multiLevelType w:val="hybridMultilevel"/>
    <w:tmpl w:val="F910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9453B"/>
    <w:multiLevelType w:val="hybridMultilevel"/>
    <w:tmpl w:val="6186A7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83316"/>
    <w:multiLevelType w:val="multilevel"/>
    <w:tmpl w:val="D3D2CB5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2E0EEA"/>
    <w:multiLevelType w:val="hybridMultilevel"/>
    <w:tmpl w:val="A53EBD4C"/>
    <w:lvl w:ilvl="0" w:tplc="461E8062">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E9D287D"/>
    <w:multiLevelType w:val="hybridMultilevel"/>
    <w:tmpl w:val="054A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B71A64"/>
    <w:multiLevelType w:val="hybridMultilevel"/>
    <w:tmpl w:val="4A0C2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51B2C"/>
    <w:multiLevelType w:val="hybridMultilevel"/>
    <w:tmpl w:val="356CC36E"/>
    <w:lvl w:ilvl="0" w:tplc="E0104534">
      <w:start w:val="10"/>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4339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4E5B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BB1698"/>
    <w:multiLevelType w:val="hybridMultilevel"/>
    <w:tmpl w:val="3CA0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937795"/>
    <w:multiLevelType w:val="hybridMultilevel"/>
    <w:tmpl w:val="DDB861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704D01"/>
    <w:multiLevelType w:val="hybridMultilevel"/>
    <w:tmpl w:val="A9C691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B396814"/>
    <w:multiLevelType w:val="hybridMultilevel"/>
    <w:tmpl w:val="2692120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8" w15:restartNumberingAfterBreak="0">
    <w:nsid w:val="2BB50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BD07BB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2D4A3DFB"/>
    <w:multiLevelType w:val="hybridMultilevel"/>
    <w:tmpl w:val="F9C00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8B63D3"/>
    <w:multiLevelType w:val="hybridMultilevel"/>
    <w:tmpl w:val="C108C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DA37E4B"/>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3" w15:restartNumberingAfterBreak="0">
    <w:nsid w:val="37B434D2"/>
    <w:multiLevelType w:val="hybridMultilevel"/>
    <w:tmpl w:val="527271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8D80026"/>
    <w:multiLevelType w:val="hybridMultilevel"/>
    <w:tmpl w:val="1FD0E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E82C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FC63F82"/>
    <w:multiLevelType w:val="hybridMultilevel"/>
    <w:tmpl w:val="4A842412"/>
    <w:lvl w:ilvl="0" w:tplc="2EF03B8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1411F1A"/>
    <w:multiLevelType w:val="hybridMultilevel"/>
    <w:tmpl w:val="AAE0D2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3B36A74"/>
    <w:multiLevelType w:val="hybridMultilevel"/>
    <w:tmpl w:val="0FE87D3C"/>
    <w:lvl w:ilvl="0" w:tplc="53D4863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4C50168"/>
    <w:multiLevelType w:val="hybridMultilevel"/>
    <w:tmpl w:val="31D4E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D22A1"/>
    <w:multiLevelType w:val="hybridMultilevel"/>
    <w:tmpl w:val="C4E4DE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7FD04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95E5D4D"/>
    <w:multiLevelType w:val="hybridMultilevel"/>
    <w:tmpl w:val="5BCE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8E62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BC57B17"/>
    <w:multiLevelType w:val="hybridMultilevel"/>
    <w:tmpl w:val="9A2E5DFE"/>
    <w:lvl w:ilvl="0" w:tplc="9F16A5DE">
      <w:start w:val="1"/>
      <w:numFmt w:val="bullet"/>
      <w:lvlText w:val="-"/>
      <w:lvlJc w:val="left"/>
      <w:pPr>
        <w:ind w:left="2160" w:hanging="360"/>
      </w:pPr>
      <w:rPr>
        <w:rFonts w:ascii="Arial" w:eastAsiaTheme="minorHAnsi" w:hAnsi="Arial" w:cs="Arial" w:hint="default"/>
      </w:rPr>
    </w:lvl>
    <w:lvl w:ilvl="1" w:tplc="D3EA613E">
      <w:numFmt w:val="bullet"/>
      <w:lvlText w:val="-"/>
      <w:lvlJc w:val="left"/>
      <w:pPr>
        <w:ind w:left="2880" w:hanging="360"/>
      </w:pPr>
      <w:rPr>
        <w:rFonts w:ascii="Arial" w:eastAsia="Times New Roman" w:hAnsi="Arial"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D7E185C"/>
    <w:multiLevelType w:val="hybridMultilevel"/>
    <w:tmpl w:val="996659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E961442"/>
    <w:multiLevelType w:val="hybridMultilevel"/>
    <w:tmpl w:val="A36C1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727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2386A0B"/>
    <w:multiLevelType w:val="hybridMultilevel"/>
    <w:tmpl w:val="F2FAFA3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9" w15:restartNumberingAfterBreak="0">
    <w:nsid w:val="544407F9"/>
    <w:multiLevelType w:val="hybridMultilevel"/>
    <w:tmpl w:val="DB04B62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49A67E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41" w15:restartNumberingAfterBreak="0">
    <w:nsid w:val="64F420B6"/>
    <w:multiLevelType w:val="hybridMultilevel"/>
    <w:tmpl w:val="2D3E2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301D96"/>
    <w:multiLevelType w:val="hybridMultilevel"/>
    <w:tmpl w:val="AF7EED6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3" w15:restartNumberingAfterBreak="0">
    <w:nsid w:val="666F0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81C45E2"/>
    <w:multiLevelType w:val="hybridMultilevel"/>
    <w:tmpl w:val="92C2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3A467B"/>
    <w:multiLevelType w:val="hybridMultilevel"/>
    <w:tmpl w:val="CAFE2976"/>
    <w:lvl w:ilvl="0" w:tplc="7FC2CB32">
      <w:start w:val="3"/>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B126F48"/>
    <w:multiLevelType w:val="hybridMultilevel"/>
    <w:tmpl w:val="1C96E8B8"/>
    <w:lvl w:ilvl="0" w:tplc="423AF6C2">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6B8239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BC71285"/>
    <w:multiLevelType w:val="hybridMultilevel"/>
    <w:tmpl w:val="A2842464"/>
    <w:lvl w:ilvl="0" w:tplc="2EF03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686005"/>
    <w:multiLevelType w:val="hybridMultilevel"/>
    <w:tmpl w:val="E9D29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6E7B416E"/>
    <w:multiLevelType w:val="hybridMultilevel"/>
    <w:tmpl w:val="BE1E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B3172D"/>
    <w:multiLevelType w:val="hybridMultilevel"/>
    <w:tmpl w:val="989C31F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2" w15:restartNumberingAfterBreak="0">
    <w:nsid w:val="700127FE"/>
    <w:multiLevelType w:val="hybridMultilevel"/>
    <w:tmpl w:val="F6665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08F5CA8"/>
    <w:multiLevelType w:val="multilevel"/>
    <w:tmpl w:val="0409001F"/>
    <w:lvl w:ilvl="0">
      <w:start w:val="1"/>
      <w:numFmt w:val="decimal"/>
      <w:lvlText w:val="%1."/>
      <w:lvlJc w:val="left"/>
      <w:pPr>
        <w:ind w:left="7560" w:hanging="360"/>
      </w:pPr>
    </w:lvl>
    <w:lvl w:ilvl="1">
      <w:start w:val="1"/>
      <w:numFmt w:val="decimal"/>
      <w:lvlText w:val="%1.%2."/>
      <w:lvlJc w:val="left"/>
      <w:pPr>
        <w:ind w:left="7992" w:hanging="432"/>
      </w:pPr>
    </w:lvl>
    <w:lvl w:ilvl="2">
      <w:start w:val="1"/>
      <w:numFmt w:val="decimal"/>
      <w:lvlText w:val="%1.%2.%3."/>
      <w:lvlJc w:val="left"/>
      <w:pPr>
        <w:ind w:left="8424" w:hanging="504"/>
      </w:pPr>
    </w:lvl>
    <w:lvl w:ilvl="3">
      <w:start w:val="1"/>
      <w:numFmt w:val="decimal"/>
      <w:lvlText w:val="%1.%2.%3.%4."/>
      <w:lvlJc w:val="left"/>
      <w:pPr>
        <w:ind w:left="8928" w:hanging="648"/>
      </w:pPr>
    </w:lvl>
    <w:lvl w:ilvl="4">
      <w:start w:val="1"/>
      <w:numFmt w:val="decimal"/>
      <w:lvlText w:val="%1.%2.%3.%4.%5."/>
      <w:lvlJc w:val="left"/>
      <w:pPr>
        <w:ind w:left="9432" w:hanging="792"/>
      </w:pPr>
    </w:lvl>
    <w:lvl w:ilvl="5">
      <w:start w:val="1"/>
      <w:numFmt w:val="decimal"/>
      <w:lvlText w:val="%1.%2.%3.%4.%5.%6."/>
      <w:lvlJc w:val="left"/>
      <w:pPr>
        <w:ind w:left="9936" w:hanging="936"/>
      </w:pPr>
    </w:lvl>
    <w:lvl w:ilvl="6">
      <w:start w:val="1"/>
      <w:numFmt w:val="decimal"/>
      <w:lvlText w:val="%1.%2.%3.%4.%5.%6.%7."/>
      <w:lvlJc w:val="left"/>
      <w:pPr>
        <w:ind w:left="10440" w:hanging="1080"/>
      </w:pPr>
    </w:lvl>
    <w:lvl w:ilvl="7">
      <w:start w:val="1"/>
      <w:numFmt w:val="decimal"/>
      <w:lvlText w:val="%1.%2.%3.%4.%5.%6.%7.%8."/>
      <w:lvlJc w:val="left"/>
      <w:pPr>
        <w:ind w:left="10944" w:hanging="1224"/>
      </w:pPr>
    </w:lvl>
    <w:lvl w:ilvl="8">
      <w:start w:val="1"/>
      <w:numFmt w:val="decimal"/>
      <w:lvlText w:val="%1.%2.%3.%4.%5.%6.%7.%8.%9."/>
      <w:lvlJc w:val="left"/>
      <w:pPr>
        <w:ind w:left="11520" w:hanging="1440"/>
      </w:pPr>
    </w:lvl>
  </w:abstractNum>
  <w:abstractNum w:abstractNumId="54" w15:restartNumberingAfterBreak="0">
    <w:nsid w:val="71EB1765"/>
    <w:multiLevelType w:val="hybridMultilevel"/>
    <w:tmpl w:val="73EA3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2353B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29B6F44"/>
    <w:multiLevelType w:val="hybridMultilevel"/>
    <w:tmpl w:val="B7466B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9773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842555D"/>
    <w:multiLevelType w:val="hybridMultilevel"/>
    <w:tmpl w:val="51D032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78860019"/>
    <w:multiLevelType w:val="hybridMultilevel"/>
    <w:tmpl w:val="C74A1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3D4ECC"/>
    <w:multiLevelType w:val="hybridMultilevel"/>
    <w:tmpl w:val="DE501E94"/>
    <w:lvl w:ilvl="0" w:tplc="32C041B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737146"/>
    <w:multiLevelType w:val="hybridMultilevel"/>
    <w:tmpl w:val="CA2EE49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5"/>
  </w:num>
  <w:num w:numId="2">
    <w:abstractNumId w:val="59"/>
  </w:num>
  <w:num w:numId="3">
    <w:abstractNumId w:val="33"/>
  </w:num>
  <w:num w:numId="4">
    <w:abstractNumId w:val="0"/>
  </w:num>
  <w:num w:numId="5">
    <w:abstractNumId w:val="50"/>
  </w:num>
  <w:num w:numId="6">
    <w:abstractNumId w:val="56"/>
  </w:num>
  <w:num w:numId="7">
    <w:abstractNumId w:val="55"/>
  </w:num>
  <w:num w:numId="8">
    <w:abstractNumId w:val="60"/>
  </w:num>
  <w:num w:numId="9">
    <w:abstractNumId w:val="3"/>
  </w:num>
  <w:num w:numId="10">
    <w:abstractNumId w:val="40"/>
  </w:num>
  <w:num w:numId="11">
    <w:abstractNumId w:val="43"/>
  </w:num>
  <w:num w:numId="12">
    <w:abstractNumId w:val="15"/>
  </w:num>
  <w:num w:numId="13">
    <w:abstractNumId w:val="41"/>
  </w:num>
  <w:num w:numId="14">
    <w:abstractNumId w:val="36"/>
  </w:num>
  <w:num w:numId="15">
    <w:abstractNumId w:val="53"/>
  </w:num>
  <w:num w:numId="16">
    <w:abstractNumId w:val="19"/>
  </w:num>
  <w:num w:numId="17">
    <w:abstractNumId w:val="13"/>
  </w:num>
  <w:num w:numId="18">
    <w:abstractNumId w:val="22"/>
  </w:num>
  <w:num w:numId="19">
    <w:abstractNumId w:val="31"/>
  </w:num>
  <w:num w:numId="20">
    <w:abstractNumId w:val="18"/>
  </w:num>
  <w:num w:numId="21">
    <w:abstractNumId w:val="17"/>
  </w:num>
  <w:num w:numId="22">
    <w:abstractNumId w:val="51"/>
  </w:num>
  <w:num w:numId="23">
    <w:abstractNumId w:val="16"/>
  </w:num>
  <w:num w:numId="24">
    <w:abstractNumId w:val="27"/>
  </w:num>
  <w:num w:numId="25">
    <w:abstractNumId w:val="9"/>
  </w:num>
  <w:num w:numId="26">
    <w:abstractNumId w:val="20"/>
  </w:num>
  <w:num w:numId="27">
    <w:abstractNumId w:val="10"/>
  </w:num>
  <w:num w:numId="28">
    <w:abstractNumId w:val="54"/>
  </w:num>
  <w:num w:numId="29">
    <w:abstractNumId w:val="29"/>
  </w:num>
  <w:num w:numId="30">
    <w:abstractNumId w:val="52"/>
  </w:num>
  <w:num w:numId="31">
    <w:abstractNumId w:val="32"/>
  </w:num>
  <w:num w:numId="32">
    <w:abstractNumId w:val="24"/>
  </w:num>
  <w:num w:numId="33">
    <w:abstractNumId w:val="47"/>
  </w:num>
  <w:num w:numId="34">
    <w:abstractNumId w:val="44"/>
  </w:num>
  <w:num w:numId="35">
    <w:abstractNumId w:val="2"/>
  </w:num>
  <w:num w:numId="36">
    <w:abstractNumId w:val="1"/>
  </w:num>
  <w:num w:numId="37">
    <w:abstractNumId w:val="11"/>
  </w:num>
  <w:num w:numId="38">
    <w:abstractNumId w:val="7"/>
  </w:num>
  <w:num w:numId="39">
    <w:abstractNumId w:val="6"/>
  </w:num>
  <w:num w:numId="40">
    <w:abstractNumId w:val="37"/>
  </w:num>
  <w:num w:numId="41">
    <w:abstractNumId w:val="12"/>
  </w:num>
  <w:num w:numId="42">
    <w:abstractNumId w:val="14"/>
  </w:num>
  <w:num w:numId="43">
    <w:abstractNumId w:val="42"/>
  </w:num>
  <w:num w:numId="44">
    <w:abstractNumId w:val="38"/>
  </w:num>
  <w:num w:numId="45">
    <w:abstractNumId w:val="61"/>
  </w:num>
  <w:num w:numId="46">
    <w:abstractNumId w:val="49"/>
  </w:num>
  <w:num w:numId="47">
    <w:abstractNumId w:val="23"/>
  </w:num>
  <w:num w:numId="48">
    <w:abstractNumId w:val="21"/>
  </w:num>
  <w:num w:numId="49">
    <w:abstractNumId w:val="39"/>
  </w:num>
  <w:num w:numId="50">
    <w:abstractNumId w:val="58"/>
  </w:num>
  <w:num w:numId="51">
    <w:abstractNumId w:val="35"/>
  </w:num>
  <w:num w:numId="52">
    <w:abstractNumId w:val="26"/>
  </w:num>
  <w:num w:numId="53">
    <w:abstractNumId w:val="34"/>
  </w:num>
  <w:num w:numId="54">
    <w:abstractNumId w:val="45"/>
  </w:num>
  <w:num w:numId="55">
    <w:abstractNumId w:val="8"/>
  </w:num>
  <w:num w:numId="56">
    <w:abstractNumId w:val="46"/>
  </w:num>
  <w:num w:numId="57">
    <w:abstractNumId w:val="28"/>
  </w:num>
  <w:num w:numId="58">
    <w:abstractNumId w:val="30"/>
  </w:num>
  <w:num w:numId="59">
    <w:abstractNumId w:val="48"/>
  </w:num>
  <w:num w:numId="60">
    <w:abstractNumId w:val="57"/>
  </w:num>
  <w:num w:numId="61">
    <w:abstractNumId w:val="25"/>
  </w:num>
  <w:num w:numId="62">
    <w:abstractNumId w:val="4"/>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hmed Magdy">
    <w15:presenceInfo w15:providerId="Windows Live" w15:userId="fd5a3de910dea460"/>
  </w15:person>
  <w15:person w15:author="Dina Amr">
    <w15:presenceInfo w15:providerId="None" w15:userId="Dina Am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B8D"/>
    <w:rsid w:val="00005817"/>
    <w:rsid w:val="00026D77"/>
    <w:rsid w:val="00037A82"/>
    <w:rsid w:val="000653CC"/>
    <w:rsid w:val="0008014E"/>
    <w:rsid w:val="00084ABD"/>
    <w:rsid w:val="00096C85"/>
    <w:rsid w:val="000C1427"/>
    <w:rsid w:val="000D3EDF"/>
    <w:rsid w:val="000E7B86"/>
    <w:rsid w:val="001814F6"/>
    <w:rsid w:val="00193738"/>
    <w:rsid w:val="001A40D7"/>
    <w:rsid w:val="001E6D5B"/>
    <w:rsid w:val="0020584A"/>
    <w:rsid w:val="0022572F"/>
    <w:rsid w:val="00252C2A"/>
    <w:rsid w:val="002761D7"/>
    <w:rsid w:val="002A78F4"/>
    <w:rsid w:val="002D7291"/>
    <w:rsid w:val="002F6AAC"/>
    <w:rsid w:val="00311E32"/>
    <w:rsid w:val="003241E6"/>
    <w:rsid w:val="00336637"/>
    <w:rsid w:val="00357363"/>
    <w:rsid w:val="00373378"/>
    <w:rsid w:val="003806B4"/>
    <w:rsid w:val="00397304"/>
    <w:rsid w:val="003B7654"/>
    <w:rsid w:val="003E3818"/>
    <w:rsid w:val="00411FA1"/>
    <w:rsid w:val="0044520E"/>
    <w:rsid w:val="00490BF3"/>
    <w:rsid w:val="004A60A1"/>
    <w:rsid w:val="004E4B8D"/>
    <w:rsid w:val="0051710E"/>
    <w:rsid w:val="00526C8D"/>
    <w:rsid w:val="00544898"/>
    <w:rsid w:val="0055017A"/>
    <w:rsid w:val="005679D3"/>
    <w:rsid w:val="005D23DA"/>
    <w:rsid w:val="005F029F"/>
    <w:rsid w:val="00634684"/>
    <w:rsid w:val="0064703E"/>
    <w:rsid w:val="0066704A"/>
    <w:rsid w:val="006A49C9"/>
    <w:rsid w:val="006A599C"/>
    <w:rsid w:val="006B1A3C"/>
    <w:rsid w:val="006E5A71"/>
    <w:rsid w:val="00714E14"/>
    <w:rsid w:val="00727C0C"/>
    <w:rsid w:val="00742953"/>
    <w:rsid w:val="007651C8"/>
    <w:rsid w:val="0080693A"/>
    <w:rsid w:val="00835070"/>
    <w:rsid w:val="008662FF"/>
    <w:rsid w:val="0088061C"/>
    <w:rsid w:val="008C6276"/>
    <w:rsid w:val="008F0314"/>
    <w:rsid w:val="008F7001"/>
    <w:rsid w:val="009352EC"/>
    <w:rsid w:val="00935DB8"/>
    <w:rsid w:val="009375B8"/>
    <w:rsid w:val="009A58B2"/>
    <w:rsid w:val="009B2EDC"/>
    <w:rsid w:val="009B712A"/>
    <w:rsid w:val="009F1ED4"/>
    <w:rsid w:val="00A31CA7"/>
    <w:rsid w:val="00A378C6"/>
    <w:rsid w:val="00A466A4"/>
    <w:rsid w:val="00A574BD"/>
    <w:rsid w:val="00A65415"/>
    <w:rsid w:val="00A65819"/>
    <w:rsid w:val="00A744B5"/>
    <w:rsid w:val="00A80C8E"/>
    <w:rsid w:val="00AF53C9"/>
    <w:rsid w:val="00B95968"/>
    <w:rsid w:val="00BD2C86"/>
    <w:rsid w:val="00C44052"/>
    <w:rsid w:val="00C44D18"/>
    <w:rsid w:val="00C91036"/>
    <w:rsid w:val="00CC378E"/>
    <w:rsid w:val="00CE5A03"/>
    <w:rsid w:val="00D1160B"/>
    <w:rsid w:val="00D15CD3"/>
    <w:rsid w:val="00D269F1"/>
    <w:rsid w:val="00D4457B"/>
    <w:rsid w:val="00D64A17"/>
    <w:rsid w:val="00D875A4"/>
    <w:rsid w:val="00D93243"/>
    <w:rsid w:val="00D961F6"/>
    <w:rsid w:val="00DA439F"/>
    <w:rsid w:val="00DD60F3"/>
    <w:rsid w:val="00DF22D3"/>
    <w:rsid w:val="00E05FB5"/>
    <w:rsid w:val="00E82FF4"/>
    <w:rsid w:val="00EA6DEF"/>
    <w:rsid w:val="00EC1E47"/>
    <w:rsid w:val="00ED3B36"/>
    <w:rsid w:val="00ED498F"/>
    <w:rsid w:val="00F112C0"/>
    <w:rsid w:val="00F234D1"/>
    <w:rsid w:val="00F305FB"/>
    <w:rsid w:val="00F803C2"/>
    <w:rsid w:val="00F9629B"/>
    <w:rsid w:val="00FB0B08"/>
    <w:rsid w:val="00FC1D30"/>
    <w:rsid w:val="00FD6560"/>
    <w:rsid w:val="00FE2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179F"/>
  <w15:chartTrackingRefBased/>
  <w15:docId w15:val="{3D0F7BEB-B840-4A29-8C82-076FBF86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0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703E"/>
    <w:pPr>
      <w:ind w:left="720"/>
      <w:contextualSpacing/>
    </w:pPr>
  </w:style>
  <w:style w:type="paragraph" w:customStyle="1" w:styleId="Default">
    <w:name w:val="Default"/>
    <w:rsid w:val="0064703E"/>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CC37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78E"/>
    <w:rPr>
      <w:b/>
      <w:bCs/>
    </w:rPr>
  </w:style>
  <w:style w:type="character" w:customStyle="1" w:styleId="hgkelc">
    <w:name w:val="hgkelc"/>
    <w:basedOn w:val="DefaultParagraphFont"/>
    <w:rsid w:val="00526C8D"/>
  </w:style>
  <w:style w:type="paragraph" w:styleId="Header">
    <w:name w:val="header"/>
    <w:basedOn w:val="Normal"/>
    <w:link w:val="HeaderChar"/>
    <w:uiPriority w:val="99"/>
    <w:unhideWhenUsed/>
    <w:rsid w:val="00C44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052"/>
  </w:style>
  <w:style w:type="paragraph" w:styleId="Footer">
    <w:name w:val="footer"/>
    <w:basedOn w:val="Normal"/>
    <w:link w:val="FooterChar"/>
    <w:uiPriority w:val="99"/>
    <w:unhideWhenUsed/>
    <w:rsid w:val="00C44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052"/>
  </w:style>
  <w:style w:type="character" w:styleId="CommentReference">
    <w:name w:val="annotation reference"/>
    <w:basedOn w:val="DefaultParagraphFont"/>
    <w:uiPriority w:val="99"/>
    <w:semiHidden/>
    <w:unhideWhenUsed/>
    <w:rsid w:val="0066704A"/>
    <w:rPr>
      <w:sz w:val="16"/>
      <w:szCs w:val="16"/>
    </w:rPr>
  </w:style>
  <w:style w:type="paragraph" w:styleId="CommentText">
    <w:name w:val="annotation text"/>
    <w:basedOn w:val="Normal"/>
    <w:link w:val="CommentTextChar"/>
    <w:uiPriority w:val="99"/>
    <w:semiHidden/>
    <w:unhideWhenUsed/>
    <w:rsid w:val="0066704A"/>
    <w:pPr>
      <w:spacing w:line="240" w:lineRule="auto"/>
    </w:pPr>
    <w:rPr>
      <w:sz w:val="20"/>
      <w:szCs w:val="20"/>
    </w:rPr>
  </w:style>
  <w:style w:type="character" w:customStyle="1" w:styleId="CommentTextChar">
    <w:name w:val="Comment Text Char"/>
    <w:basedOn w:val="DefaultParagraphFont"/>
    <w:link w:val="CommentText"/>
    <w:uiPriority w:val="99"/>
    <w:semiHidden/>
    <w:rsid w:val="0066704A"/>
    <w:rPr>
      <w:sz w:val="20"/>
      <w:szCs w:val="20"/>
    </w:rPr>
  </w:style>
  <w:style w:type="paragraph" w:styleId="CommentSubject">
    <w:name w:val="annotation subject"/>
    <w:basedOn w:val="CommentText"/>
    <w:next w:val="CommentText"/>
    <w:link w:val="CommentSubjectChar"/>
    <w:uiPriority w:val="99"/>
    <w:semiHidden/>
    <w:unhideWhenUsed/>
    <w:rsid w:val="0066704A"/>
    <w:rPr>
      <w:b/>
      <w:bCs/>
    </w:rPr>
  </w:style>
  <w:style w:type="character" w:customStyle="1" w:styleId="CommentSubjectChar">
    <w:name w:val="Comment Subject Char"/>
    <w:basedOn w:val="CommentTextChar"/>
    <w:link w:val="CommentSubject"/>
    <w:uiPriority w:val="99"/>
    <w:semiHidden/>
    <w:rsid w:val="0066704A"/>
    <w:rPr>
      <w:b/>
      <w:bCs/>
      <w:sz w:val="20"/>
      <w:szCs w:val="20"/>
    </w:rPr>
  </w:style>
  <w:style w:type="paragraph" w:styleId="BalloonText">
    <w:name w:val="Balloon Text"/>
    <w:basedOn w:val="Normal"/>
    <w:link w:val="BalloonTextChar"/>
    <w:uiPriority w:val="99"/>
    <w:semiHidden/>
    <w:unhideWhenUsed/>
    <w:rsid w:val="00667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04A"/>
    <w:rPr>
      <w:rFonts w:ascii="Segoe UI" w:hAnsi="Segoe UI" w:cs="Segoe UI"/>
      <w:sz w:val="18"/>
      <w:szCs w:val="18"/>
    </w:rPr>
  </w:style>
  <w:style w:type="character" w:styleId="Hyperlink">
    <w:name w:val="Hyperlink"/>
    <w:basedOn w:val="DefaultParagraphFont"/>
    <w:uiPriority w:val="99"/>
    <w:unhideWhenUsed/>
    <w:rsid w:val="00D4457B"/>
    <w:rPr>
      <w:color w:val="0563C1" w:themeColor="hyperlink"/>
      <w:u w:val="single"/>
    </w:rPr>
  </w:style>
  <w:style w:type="character" w:styleId="UnresolvedMention">
    <w:name w:val="Unresolved Mention"/>
    <w:basedOn w:val="DefaultParagraphFont"/>
    <w:uiPriority w:val="99"/>
    <w:semiHidden/>
    <w:unhideWhenUsed/>
    <w:rsid w:val="00D4457B"/>
    <w:rPr>
      <w:color w:val="605E5C"/>
      <w:shd w:val="clear" w:color="auto" w:fill="E1DFDD"/>
    </w:rPr>
  </w:style>
  <w:style w:type="table" w:styleId="TableGrid">
    <w:name w:val="Table Grid"/>
    <w:basedOn w:val="TableNormal"/>
    <w:uiPriority w:val="39"/>
    <w:rsid w:val="008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90B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6230">
      <w:bodyDiv w:val="1"/>
      <w:marLeft w:val="0"/>
      <w:marRight w:val="0"/>
      <w:marTop w:val="0"/>
      <w:marBottom w:val="0"/>
      <w:divBdr>
        <w:top w:val="none" w:sz="0" w:space="0" w:color="auto"/>
        <w:left w:val="none" w:sz="0" w:space="0" w:color="auto"/>
        <w:bottom w:val="none" w:sz="0" w:space="0" w:color="auto"/>
        <w:right w:val="none" w:sz="0" w:space="0" w:color="auto"/>
      </w:divBdr>
    </w:div>
    <w:div w:id="197864579">
      <w:bodyDiv w:val="1"/>
      <w:marLeft w:val="0"/>
      <w:marRight w:val="0"/>
      <w:marTop w:val="0"/>
      <w:marBottom w:val="0"/>
      <w:divBdr>
        <w:top w:val="none" w:sz="0" w:space="0" w:color="auto"/>
        <w:left w:val="none" w:sz="0" w:space="0" w:color="auto"/>
        <w:bottom w:val="none" w:sz="0" w:space="0" w:color="auto"/>
        <w:right w:val="none" w:sz="0" w:space="0" w:color="auto"/>
      </w:divBdr>
      <w:divsChild>
        <w:div w:id="813179787">
          <w:marLeft w:val="0"/>
          <w:marRight w:val="0"/>
          <w:marTop w:val="0"/>
          <w:marBottom w:val="0"/>
          <w:divBdr>
            <w:top w:val="none" w:sz="0" w:space="0" w:color="auto"/>
            <w:left w:val="none" w:sz="0" w:space="0" w:color="auto"/>
            <w:bottom w:val="none" w:sz="0" w:space="0" w:color="auto"/>
            <w:right w:val="none" w:sz="0" w:space="0" w:color="auto"/>
          </w:divBdr>
        </w:div>
      </w:divsChild>
    </w:div>
    <w:div w:id="1205868745">
      <w:bodyDiv w:val="1"/>
      <w:marLeft w:val="0"/>
      <w:marRight w:val="0"/>
      <w:marTop w:val="0"/>
      <w:marBottom w:val="0"/>
      <w:divBdr>
        <w:top w:val="none" w:sz="0" w:space="0" w:color="auto"/>
        <w:left w:val="none" w:sz="0" w:space="0" w:color="auto"/>
        <w:bottom w:val="none" w:sz="0" w:space="0" w:color="auto"/>
        <w:right w:val="none" w:sz="0" w:space="0" w:color="auto"/>
      </w:divBdr>
    </w:div>
    <w:div w:id="181367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26196</TotalTime>
  <Pages>20</Pages>
  <Words>3035</Words>
  <Characters>17303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Ahmed Magdy</cp:lastModifiedBy>
  <cp:revision>6</cp:revision>
  <dcterms:created xsi:type="dcterms:W3CDTF">2021-02-10T20:52:00Z</dcterms:created>
  <dcterms:modified xsi:type="dcterms:W3CDTF">2021-03-17T10:31:00Z</dcterms:modified>
</cp:coreProperties>
</file>